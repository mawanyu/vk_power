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F3F" w:rsidRDefault="00C66F3F"/>
    <w:tbl>
      <w:tblPr>
        <w:tblpPr w:leftFromText="180" w:rightFromText="180" w:vertAnchor="text" w:tblpY="1"/>
        <w:tblOverlap w:val="never"/>
        <w:tblW w:w="0" w:type="auto"/>
        <w:tblLayout w:type="fixed"/>
        <w:tblLook w:val="0000"/>
      </w:tblPr>
      <w:tblGrid>
        <w:gridCol w:w="18"/>
        <w:gridCol w:w="2897"/>
        <w:gridCol w:w="2897"/>
        <w:gridCol w:w="2897"/>
      </w:tblGrid>
      <w:tr w:rsidR="00655431" w:rsidRPr="00D16A69" w:rsidTr="00C66F3F">
        <w:trPr>
          <w:trHeight w:val="280"/>
        </w:trPr>
        <w:tc>
          <w:tcPr>
            <w:tcW w:w="2915" w:type="dxa"/>
            <w:gridSpan w:val="2"/>
          </w:tcPr>
          <w:p w:rsidR="00655431" w:rsidRPr="00D16A69" w:rsidRDefault="00655431" w:rsidP="00EB72E3">
            <w:pPr>
              <w:pStyle w:val="NormalBlock"/>
              <w:rPr>
                <w:rFonts w:eastAsiaTheme="minorEastAsia"/>
                <w:b/>
                <w:sz w:val="28"/>
                <w:szCs w:val="28"/>
                <w:lang w:eastAsia="zh-CN"/>
              </w:rPr>
            </w:pPr>
            <w:r w:rsidRPr="00D16A69">
              <w:rPr>
                <w:rFonts w:eastAsiaTheme="minorEastAsia" w:hint="eastAsia"/>
                <w:b/>
                <w:sz w:val="28"/>
                <w:szCs w:val="28"/>
                <w:lang w:eastAsia="zh-CN"/>
              </w:rPr>
              <w:t>文件名称</w:t>
            </w:r>
          </w:p>
        </w:tc>
        <w:tc>
          <w:tcPr>
            <w:tcW w:w="5794" w:type="dxa"/>
            <w:gridSpan w:val="2"/>
          </w:tcPr>
          <w:p w:rsidR="00655431" w:rsidRPr="00D16A69" w:rsidRDefault="00655431" w:rsidP="00EB72E3">
            <w:pPr>
              <w:pStyle w:val="NormalBlock"/>
              <w:spacing w:before="0" w:after="0"/>
              <w:rPr>
                <w:rFonts w:eastAsiaTheme="minorEastAsia"/>
                <w:sz w:val="28"/>
                <w:szCs w:val="28"/>
                <w:lang w:eastAsia="zh-CN"/>
              </w:rPr>
            </w:pPr>
            <w:r w:rsidRPr="00D16A69">
              <w:rPr>
                <w:rFonts w:eastAsiaTheme="minorEastAsia" w:hint="eastAsia"/>
                <w:sz w:val="28"/>
                <w:szCs w:val="28"/>
                <w:lang w:eastAsia="zh-CN"/>
              </w:rPr>
              <w:t>凯迪泰科技医疗有限公司</w:t>
            </w:r>
          </w:p>
          <w:p w:rsidR="00655431" w:rsidRPr="00D16A69" w:rsidRDefault="00AC39EF" w:rsidP="00EB72E3">
            <w:pPr>
              <w:pStyle w:val="NormalBlock"/>
              <w:spacing w:before="0" w:after="0"/>
              <w:rPr>
                <w:rFonts w:eastAsiaTheme="minorEastAsia"/>
                <w:sz w:val="28"/>
                <w:szCs w:val="28"/>
                <w:lang w:eastAsia="zh-CN"/>
              </w:rPr>
            </w:pPr>
            <w:r w:rsidRPr="00AC39EF">
              <w:rPr>
                <w:rFonts w:eastAsiaTheme="minorEastAsia"/>
                <w:sz w:val="28"/>
                <w:szCs w:val="28"/>
                <w:lang w:eastAsia="zh-CN"/>
              </w:rPr>
              <w:t>P</w:t>
            </w:r>
            <w:r w:rsidRPr="00AC39EF">
              <w:rPr>
                <w:rFonts w:eastAsiaTheme="minorEastAsia" w:hint="eastAsia"/>
                <w:sz w:val="28"/>
                <w:szCs w:val="28"/>
                <w:lang w:eastAsia="zh-CN"/>
              </w:rPr>
              <w:t>M</w:t>
            </w:r>
            <w:r w:rsidRPr="00AC39EF">
              <w:rPr>
                <w:rFonts w:eastAsiaTheme="minorEastAsia"/>
                <w:sz w:val="28"/>
                <w:szCs w:val="28"/>
                <w:lang w:eastAsia="zh-CN"/>
              </w:rPr>
              <w:t>-</w:t>
            </w:r>
            <w:r w:rsidRPr="00AC39EF">
              <w:rPr>
                <w:rFonts w:eastAsiaTheme="minorEastAsia" w:hint="eastAsia"/>
                <w:sz w:val="28"/>
                <w:szCs w:val="28"/>
                <w:lang w:eastAsia="zh-CN"/>
              </w:rPr>
              <w:t>MCU-SRS</w:t>
            </w:r>
            <w:r w:rsidRPr="00AC39EF">
              <w:rPr>
                <w:rFonts w:eastAsiaTheme="minorEastAsia" w:hint="eastAsia"/>
                <w:sz w:val="28"/>
                <w:szCs w:val="28"/>
                <w:lang w:eastAsia="zh-CN"/>
              </w:rPr>
              <w:t>电源管理</w:t>
            </w:r>
            <w:r w:rsidRPr="00AC39EF">
              <w:rPr>
                <w:rFonts w:eastAsiaTheme="minorEastAsia" w:hint="eastAsia"/>
                <w:sz w:val="28"/>
                <w:szCs w:val="28"/>
                <w:lang w:eastAsia="zh-CN"/>
              </w:rPr>
              <w:t>MCU</w:t>
            </w:r>
            <w:r w:rsidR="006A6575">
              <w:rPr>
                <w:rFonts w:eastAsiaTheme="minorEastAsia" w:hint="eastAsia"/>
                <w:sz w:val="28"/>
                <w:szCs w:val="28"/>
                <w:lang w:eastAsia="zh-CN"/>
              </w:rPr>
              <w:t>软件功能</w:t>
            </w:r>
            <w:r w:rsidRPr="00AC39EF">
              <w:rPr>
                <w:rFonts w:eastAsiaTheme="minorEastAsia" w:hint="eastAsia"/>
                <w:sz w:val="28"/>
                <w:szCs w:val="28"/>
                <w:lang w:eastAsia="zh-CN"/>
              </w:rPr>
              <w:t>设计要求</w:t>
            </w:r>
          </w:p>
        </w:tc>
      </w:tr>
      <w:tr w:rsidR="00655431" w:rsidRPr="00D16A69" w:rsidTr="00C66F3F">
        <w:trPr>
          <w:trHeight w:val="280"/>
        </w:trPr>
        <w:tc>
          <w:tcPr>
            <w:tcW w:w="2915" w:type="dxa"/>
            <w:gridSpan w:val="2"/>
          </w:tcPr>
          <w:p w:rsidR="00655431" w:rsidRPr="00D16A69" w:rsidRDefault="00655431" w:rsidP="00EB72E3">
            <w:pPr>
              <w:pStyle w:val="NormalBlock"/>
              <w:rPr>
                <w:rFonts w:eastAsiaTheme="minorEastAsia" w:cs="Times New Roman"/>
                <w:b/>
                <w:sz w:val="28"/>
                <w:szCs w:val="28"/>
                <w:lang w:val="fr-FR" w:eastAsia="zh-CN"/>
              </w:rPr>
            </w:pPr>
            <w:r w:rsidRPr="00D16A69">
              <w:rPr>
                <w:rFonts w:eastAsiaTheme="minorEastAsia" w:hint="eastAsia"/>
                <w:b/>
                <w:sz w:val="28"/>
                <w:szCs w:val="28"/>
                <w:lang w:val="fr-FR" w:eastAsia="zh-CN"/>
              </w:rPr>
              <w:t>文件编号</w:t>
            </w:r>
          </w:p>
        </w:tc>
        <w:tc>
          <w:tcPr>
            <w:tcW w:w="5794" w:type="dxa"/>
            <w:gridSpan w:val="2"/>
          </w:tcPr>
          <w:p w:rsidR="00655431" w:rsidRPr="00D16A69" w:rsidRDefault="00655431" w:rsidP="00AC39EF">
            <w:pPr>
              <w:pStyle w:val="NormalBlock"/>
              <w:rPr>
                <w:rFonts w:cs="Times New Roman"/>
                <w:sz w:val="28"/>
                <w:szCs w:val="28"/>
                <w:lang w:eastAsia="zh-CN"/>
              </w:rPr>
            </w:pPr>
            <w:r w:rsidRPr="00D16A69">
              <w:rPr>
                <w:rFonts w:asciiTheme="majorHAnsi" w:eastAsiaTheme="majorEastAsia" w:hAnsiTheme="majorHAnsi" w:cstheme="majorBidi" w:hint="eastAsia"/>
                <w:sz w:val="28"/>
                <w:szCs w:val="28"/>
              </w:rPr>
              <w:t>RD-VK-</w:t>
            </w:r>
            <w:r w:rsidR="00AC39EF">
              <w:rPr>
                <w:rFonts w:asciiTheme="majorHAnsi" w:eastAsiaTheme="majorEastAsia" w:hAnsiTheme="majorHAnsi" w:cstheme="majorBidi" w:hint="eastAsia"/>
                <w:sz w:val="28"/>
                <w:szCs w:val="28"/>
                <w:lang w:eastAsia="zh-CN"/>
              </w:rPr>
              <w:t>xxx</w:t>
            </w:r>
          </w:p>
        </w:tc>
      </w:tr>
      <w:tr w:rsidR="00655431" w:rsidRPr="00D16A69" w:rsidTr="00C66F3F">
        <w:trPr>
          <w:trHeight w:val="280"/>
        </w:trPr>
        <w:tc>
          <w:tcPr>
            <w:tcW w:w="2915" w:type="dxa"/>
            <w:gridSpan w:val="2"/>
          </w:tcPr>
          <w:p w:rsidR="00655431" w:rsidRPr="00D16A69" w:rsidRDefault="00D16A69" w:rsidP="00EB72E3">
            <w:pPr>
              <w:pStyle w:val="NormalBlock"/>
              <w:rPr>
                <w:rFonts w:eastAsiaTheme="minorEastAsia" w:cs="Times New Roman"/>
                <w:b/>
                <w:sz w:val="28"/>
                <w:szCs w:val="28"/>
                <w:lang w:val="fr-FR" w:eastAsia="zh-CN"/>
              </w:rPr>
            </w:pPr>
            <w:r>
              <w:rPr>
                <w:rFonts w:eastAsiaTheme="minorEastAsia" w:hint="eastAsia"/>
                <w:b/>
                <w:sz w:val="28"/>
                <w:szCs w:val="28"/>
                <w:lang w:eastAsia="zh-CN"/>
              </w:rPr>
              <w:t>文件</w:t>
            </w:r>
            <w:r w:rsidR="00655431" w:rsidRPr="00D16A69">
              <w:rPr>
                <w:rFonts w:eastAsiaTheme="minorEastAsia" w:hint="eastAsia"/>
                <w:b/>
                <w:sz w:val="28"/>
                <w:szCs w:val="28"/>
                <w:lang w:eastAsia="zh-CN"/>
              </w:rPr>
              <w:t>版本</w:t>
            </w:r>
          </w:p>
        </w:tc>
        <w:tc>
          <w:tcPr>
            <w:tcW w:w="5794" w:type="dxa"/>
            <w:gridSpan w:val="2"/>
          </w:tcPr>
          <w:p w:rsidR="00655431" w:rsidRPr="00D16A69" w:rsidRDefault="00655431" w:rsidP="00655431">
            <w:pPr>
              <w:pStyle w:val="NormalBlock"/>
              <w:rPr>
                <w:rFonts w:cs="Times New Roman"/>
                <w:sz w:val="28"/>
                <w:szCs w:val="28"/>
              </w:rPr>
            </w:pPr>
            <w:r w:rsidRPr="00D16A69">
              <w:rPr>
                <w:sz w:val="28"/>
                <w:szCs w:val="28"/>
              </w:rPr>
              <w:t xml:space="preserve">Revision </w:t>
            </w:r>
            <w:r w:rsidRPr="00D16A69"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  <w:r w:rsidRPr="00D16A69">
              <w:rPr>
                <w:sz w:val="28"/>
                <w:szCs w:val="28"/>
              </w:rPr>
              <w:t>.0</w:t>
            </w:r>
          </w:p>
        </w:tc>
      </w:tr>
      <w:tr w:rsidR="00655431" w:rsidRPr="00D16A69" w:rsidTr="00C66F3F">
        <w:tblPrEx>
          <w:tblLook w:val="00A0"/>
        </w:tblPrEx>
        <w:trPr>
          <w:gridBefore w:val="1"/>
          <w:wBefore w:w="18" w:type="dxa"/>
        </w:trPr>
        <w:tc>
          <w:tcPr>
            <w:tcW w:w="2897" w:type="dxa"/>
          </w:tcPr>
          <w:p w:rsidR="00655431" w:rsidRPr="00D16A69" w:rsidRDefault="00655431" w:rsidP="00EB72E3">
            <w:pPr>
              <w:rPr>
                <w:rFonts w:ascii="Arial" w:eastAsiaTheme="minorEastAsia" w:hAnsi="Arial" w:cs="Arial"/>
                <w:b/>
                <w:sz w:val="28"/>
                <w:szCs w:val="28"/>
                <w:lang w:eastAsia="zh-CN"/>
              </w:rPr>
            </w:pPr>
            <w:r w:rsidRPr="00D16A69">
              <w:rPr>
                <w:rFonts w:ascii="Arial" w:eastAsiaTheme="minorEastAsia" w:hAnsi="Arial" w:cs="Arial" w:hint="eastAsia"/>
                <w:b/>
                <w:sz w:val="28"/>
                <w:szCs w:val="28"/>
                <w:lang w:eastAsia="zh-CN"/>
              </w:rPr>
              <w:t>发布日期</w:t>
            </w:r>
          </w:p>
        </w:tc>
        <w:tc>
          <w:tcPr>
            <w:tcW w:w="5794" w:type="dxa"/>
            <w:gridSpan w:val="2"/>
          </w:tcPr>
          <w:p w:rsidR="00655431" w:rsidRPr="00D16A69" w:rsidRDefault="00655431" w:rsidP="00AC39EF">
            <w:pPr>
              <w:rPr>
                <w:rFonts w:eastAsiaTheme="minorEastAsia"/>
                <w:sz w:val="28"/>
                <w:szCs w:val="28"/>
                <w:lang w:eastAsia="zh-CN"/>
              </w:rPr>
            </w:pPr>
            <w:r w:rsidRPr="00D16A69">
              <w:rPr>
                <w:rFonts w:eastAsiaTheme="minorEastAsia" w:hint="eastAsia"/>
                <w:sz w:val="28"/>
                <w:szCs w:val="28"/>
                <w:lang w:eastAsia="zh-CN"/>
              </w:rPr>
              <w:t>xx</w:t>
            </w:r>
            <w:r w:rsidRPr="00D16A69">
              <w:rPr>
                <w:sz w:val="28"/>
                <w:szCs w:val="28"/>
              </w:rPr>
              <w:t>/</w:t>
            </w:r>
            <w:r w:rsidRPr="00D16A69">
              <w:rPr>
                <w:rFonts w:eastAsiaTheme="minorEastAsia" w:hint="eastAsia"/>
                <w:sz w:val="28"/>
                <w:szCs w:val="28"/>
                <w:lang w:eastAsia="zh-CN"/>
              </w:rPr>
              <w:t>xx</w:t>
            </w:r>
            <w:r w:rsidRPr="00D16A69">
              <w:rPr>
                <w:sz w:val="28"/>
                <w:szCs w:val="28"/>
              </w:rPr>
              <w:t>/201</w:t>
            </w:r>
            <w:r w:rsidR="00AC39EF">
              <w:rPr>
                <w:rFonts w:eastAsiaTheme="minorEastAsia" w:hint="eastAsia"/>
                <w:sz w:val="28"/>
                <w:szCs w:val="28"/>
                <w:lang w:eastAsia="zh-CN"/>
              </w:rPr>
              <w:t>4</w:t>
            </w:r>
          </w:p>
        </w:tc>
      </w:tr>
      <w:tr w:rsidR="00655431" w:rsidRPr="00D16A69" w:rsidTr="00655431">
        <w:tblPrEx>
          <w:tblLook w:val="00A0"/>
        </w:tblPrEx>
        <w:trPr>
          <w:gridBefore w:val="1"/>
          <w:wBefore w:w="18" w:type="dxa"/>
        </w:trPr>
        <w:tc>
          <w:tcPr>
            <w:tcW w:w="2897" w:type="dxa"/>
          </w:tcPr>
          <w:p w:rsidR="00655431" w:rsidRPr="00D16A69" w:rsidRDefault="00655431" w:rsidP="00EB72E3">
            <w:pPr>
              <w:rPr>
                <w:b/>
                <w:sz w:val="28"/>
                <w:szCs w:val="28"/>
              </w:rPr>
            </w:pPr>
            <w:r w:rsidRPr="00D16A69">
              <w:rPr>
                <w:rFonts w:eastAsiaTheme="minorEastAsia" w:hint="eastAsia"/>
                <w:b/>
                <w:sz w:val="28"/>
                <w:szCs w:val="28"/>
                <w:lang w:eastAsia="zh-CN"/>
              </w:rPr>
              <w:t>编写</w:t>
            </w:r>
            <w:r w:rsidRPr="00D16A6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897" w:type="dxa"/>
          </w:tcPr>
          <w:p w:rsidR="00655431" w:rsidRPr="00D16A69" w:rsidRDefault="00655431" w:rsidP="00EB72E3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</w:tcPr>
          <w:p w:rsidR="00655431" w:rsidRPr="00D16A69" w:rsidRDefault="00655431" w:rsidP="00EB72E3">
            <w:pPr>
              <w:jc w:val="center"/>
              <w:rPr>
                <w:sz w:val="28"/>
                <w:szCs w:val="28"/>
              </w:rPr>
            </w:pPr>
          </w:p>
        </w:tc>
      </w:tr>
      <w:tr w:rsidR="00655431" w:rsidRPr="00D16A69" w:rsidTr="00655431">
        <w:tblPrEx>
          <w:tblLook w:val="00A0"/>
        </w:tblPrEx>
        <w:trPr>
          <w:gridBefore w:val="1"/>
          <w:wBefore w:w="18" w:type="dxa"/>
        </w:trPr>
        <w:tc>
          <w:tcPr>
            <w:tcW w:w="2897" w:type="dxa"/>
          </w:tcPr>
          <w:p w:rsidR="00655431" w:rsidRPr="00D16A69" w:rsidRDefault="00C66F3F" w:rsidP="00EB72E3">
            <w:pPr>
              <w:rPr>
                <w:b/>
                <w:sz w:val="28"/>
                <w:szCs w:val="28"/>
              </w:rPr>
            </w:pPr>
            <w:r w:rsidRPr="00D16A69">
              <w:rPr>
                <w:rFonts w:eastAsiaTheme="minorEastAsia" w:hint="eastAsia"/>
                <w:b/>
                <w:sz w:val="28"/>
                <w:szCs w:val="28"/>
                <w:lang w:eastAsia="zh-CN"/>
              </w:rPr>
              <w:t>批准</w:t>
            </w:r>
            <w:r w:rsidR="00655431" w:rsidRPr="00D16A6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897" w:type="dxa"/>
          </w:tcPr>
          <w:p w:rsidR="00655431" w:rsidRPr="00D16A69" w:rsidRDefault="00C66F3F" w:rsidP="00C66F3F">
            <w:pPr>
              <w:rPr>
                <w:rFonts w:eastAsiaTheme="minorEastAsia"/>
                <w:sz w:val="28"/>
                <w:szCs w:val="28"/>
                <w:lang w:eastAsia="zh-CN"/>
              </w:rPr>
            </w:pPr>
            <w:r w:rsidRPr="00D16A69">
              <w:rPr>
                <w:rFonts w:eastAsiaTheme="minorEastAsia" w:hint="eastAsia"/>
                <w:sz w:val="28"/>
                <w:szCs w:val="28"/>
                <w:lang w:eastAsia="zh-CN"/>
              </w:rPr>
              <w:t>签字</w:t>
            </w:r>
          </w:p>
        </w:tc>
        <w:tc>
          <w:tcPr>
            <w:tcW w:w="2897" w:type="dxa"/>
          </w:tcPr>
          <w:p w:rsidR="00655431" w:rsidRPr="00D16A69" w:rsidRDefault="00C66F3F" w:rsidP="00C66F3F">
            <w:pPr>
              <w:rPr>
                <w:rFonts w:eastAsiaTheme="minorEastAsia"/>
                <w:sz w:val="28"/>
                <w:szCs w:val="28"/>
                <w:lang w:eastAsia="zh-CN"/>
              </w:rPr>
            </w:pPr>
            <w:r w:rsidRPr="00D16A69">
              <w:rPr>
                <w:rFonts w:eastAsiaTheme="minorEastAsia" w:hint="eastAsia"/>
                <w:sz w:val="28"/>
                <w:szCs w:val="28"/>
                <w:lang w:eastAsia="zh-CN"/>
              </w:rPr>
              <w:t>日期</w:t>
            </w:r>
          </w:p>
        </w:tc>
      </w:tr>
    </w:tbl>
    <w:p w:rsidR="00E04934" w:rsidRDefault="00E04934" w:rsidP="008809DE">
      <w:pPr>
        <w:pStyle w:val="1"/>
      </w:pPr>
      <w:r>
        <w:br w:type="page"/>
      </w:r>
    </w:p>
    <w:tbl>
      <w:tblPr>
        <w:tblpPr w:leftFromText="180" w:rightFromText="180" w:vertAnchor="text" w:tblpY="1"/>
        <w:tblOverlap w:val="never"/>
        <w:tblW w:w="0" w:type="auto"/>
        <w:tblInd w:w="18" w:type="dxa"/>
        <w:tblLayout w:type="fixed"/>
        <w:tblLook w:val="00A0"/>
      </w:tblPr>
      <w:tblGrid>
        <w:gridCol w:w="9871"/>
      </w:tblGrid>
      <w:tr w:rsidR="00655431" w:rsidRPr="00C66F3F" w:rsidTr="003069D7">
        <w:trPr>
          <w:trHeight w:val="2895"/>
        </w:trPr>
        <w:tc>
          <w:tcPr>
            <w:tcW w:w="9871" w:type="dxa"/>
          </w:tcPr>
          <w:sdt>
            <w:sdtPr>
              <w:rPr>
                <w:rFonts w:asciiTheme="minorHAnsi" w:eastAsia="Calibri" w:hAnsiTheme="minorHAnsi" w:cs="Calibri"/>
                <w:b w:val="0"/>
                <w:bCs w:val="0"/>
                <w:color w:val="auto"/>
                <w:sz w:val="20"/>
                <w:szCs w:val="20"/>
                <w:lang w:val="zh-CN" w:eastAsia="en-US"/>
              </w:rPr>
              <w:id w:val="1275634"/>
              <w:docPartObj>
                <w:docPartGallery w:val="Table of Contents"/>
                <w:docPartUnique/>
              </w:docPartObj>
            </w:sdtPr>
            <w:sdtContent>
              <w:p w:rsidR="003069D7" w:rsidRDefault="003069D7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</w:p>
              <w:p w:rsidR="003069D7" w:rsidRPr="0006380E" w:rsidRDefault="0006380E">
                <w:pPr>
                  <w:pStyle w:val="10"/>
                  <w:rPr>
                    <w:sz w:val="21"/>
                    <w:szCs w:val="21"/>
                    <w:lang w:eastAsia="zh-CN"/>
                  </w:rPr>
                </w:pPr>
                <w:r w:rsidRPr="0006380E">
                  <w:rPr>
                    <w:rFonts w:eastAsiaTheme="minorEastAsia" w:hint="eastAsia"/>
                    <w:b w:val="0"/>
                    <w:sz w:val="21"/>
                    <w:szCs w:val="21"/>
                    <w:lang w:eastAsia="zh-CN"/>
                  </w:rPr>
                  <w:t>1.</w:t>
                </w:r>
                <w:r>
                  <w:rPr>
                    <w:rFonts w:eastAsiaTheme="minorEastAsia" w:hint="eastAsia"/>
                    <w:b w:val="0"/>
                    <w:sz w:val="21"/>
                    <w:szCs w:val="21"/>
                    <w:lang w:eastAsia="zh-CN"/>
                  </w:rPr>
                  <w:t>目的和</w:t>
                </w:r>
                <w:r w:rsidRPr="0006380E">
                  <w:rPr>
                    <w:rFonts w:eastAsiaTheme="minorEastAsia" w:hint="eastAsia"/>
                    <w:b w:val="0"/>
                    <w:sz w:val="21"/>
                    <w:szCs w:val="21"/>
                    <w:lang w:eastAsia="zh-CN"/>
                  </w:rPr>
                  <w:t>范围</w:t>
                </w:r>
                <w:r w:rsidR="003069D7" w:rsidRPr="0006380E">
                  <w:rPr>
                    <w:sz w:val="21"/>
                    <w:szCs w:val="21"/>
                  </w:rPr>
                  <w:ptab w:relativeTo="margin" w:alignment="right" w:leader="dot"/>
                </w:r>
                <w:r w:rsidR="003069D7" w:rsidRPr="0006380E">
                  <w:rPr>
                    <w:sz w:val="21"/>
                    <w:szCs w:val="21"/>
                    <w:lang w:val="zh-CN" w:eastAsia="zh-CN"/>
                  </w:rPr>
                  <w:t>1</w:t>
                </w:r>
              </w:p>
              <w:p w:rsidR="003069D7" w:rsidRPr="0006380E" w:rsidRDefault="0006380E">
                <w:pPr>
                  <w:pStyle w:val="2"/>
                  <w:ind w:left="216"/>
                  <w:rPr>
                    <w:sz w:val="21"/>
                    <w:szCs w:val="21"/>
                    <w:lang w:eastAsia="zh-CN"/>
                  </w:rPr>
                </w:pPr>
                <w:r w:rsidRPr="0006380E">
                  <w:rPr>
                    <w:rFonts w:eastAsiaTheme="minorEastAsia" w:hint="eastAsia"/>
                    <w:i w:val="0"/>
                    <w:sz w:val="21"/>
                    <w:szCs w:val="21"/>
                    <w:lang w:eastAsia="zh-CN"/>
                  </w:rPr>
                  <w:t>1.1</w:t>
                </w:r>
                <w:r w:rsidR="003069D7" w:rsidRPr="0006380E">
                  <w:rPr>
                    <w:i w:val="0"/>
                    <w:sz w:val="21"/>
                    <w:szCs w:val="21"/>
                  </w:rPr>
                  <w:ptab w:relativeTo="margin" w:alignment="right" w:leader="dot"/>
                </w:r>
                <w:r w:rsidR="003069D7" w:rsidRPr="0006380E">
                  <w:rPr>
                    <w:i w:val="0"/>
                    <w:sz w:val="21"/>
                    <w:szCs w:val="21"/>
                    <w:lang w:val="zh-CN" w:eastAsia="zh-CN"/>
                  </w:rPr>
                  <w:t>2</w:t>
                </w:r>
              </w:p>
              <w:p w:rsidR="003069D7" w:rsidRPr="0006380E" w:rsidRDefault="00954EDF">
                <w:pPr>
                  <w:pStyle w:val="3"/>
                  <w:ind w:left="446"/>
                  <w:rPr>
                    <w:sz w:val="21"/>
                    <w:szCs w:val="21"/>
                    <w:lang w:eastAsia="zh-CN"/>
                  </w:rPr>
                </w:pPr>
                <w:sdt>
                  <w:sdtPr>
                    <w:rPr>
                      <w:sz w:val="21"/>
                      <w:szCs w:val="21"/>
                    </w:rPr>
                    <w:id w:val="93059032"/>
                    <w:temporary/>
                    <w:showingPlcHdr/>
                  </w:sdtPr>
                  <w:sdtContent>
                    <w:r w:rsidR="003069D7" w:rsidRPr="0006380E">
                      <w:rPr>
                        <w:sz w:val="21"/>
                        <w:szCs w:val="21"/>
                        <w:lang w:val="zh-CN"/>
                      </w:rPr>
                      <w:t>键入章标题(第 3 级)</w:t>
                    </w:r>
                  </w:sdtContent>
                </w:sdt>
                <w:r w:rsidR="003069D7" w:rsidRPr="0006380E">
                  <w:rPr>
                    <w:sz w:val="21"/>
                    <w:szCs w:val="21"/>
                  </w:rPr>
                  <w:ptab w:relativeTo="margin" w:alignment="right" w:leader="dot"/>
                </w:r>
                <w:r w:rsidR="003069D7" w:rsidRPr="0006380E">
                  <w:rPr>
                    <w:sz w:val="21"/>
                    <w:szCs w:val="21"/>
                    <w:lang w:val="zh-CN" w:eastAsia="zh-CN"/>
                  </w:rPr>
                  <w:t>3</w:t>
                </w:r>
              </w:p>
              <w:p w:rsidR="003069D7" w:rsidRPr="0006380E" w:rsidRDefault="00954EDF">
                <w:pPr>
                  <w:pStyle w:val="10"/>
                  <w:rPr>
                    <w:sz w:val="21"/>
                    <w:szCs w:val="21"/>
                    <w:lang w:eastAsia="zh-CN"/>
                  </w:rPr>
                </w:pPr>
                <w:sdt>
                  <w:sdtPr>
                    <w:rPr>
                      <w:b w:val="0"/>
                      <w:sz w:val="21"/>
                      <w:szCs w:val="21"/>
                    </w:rPr>
                    <w:id w:val="183865966"/>
                    <w:temporary/>
                    <w:showingPlcHdr/>
                  </w:sdtPr>
                  <w:sdtContent>
                    <w:r w:rsidR="003069D7" w:rsidRPr="0006380E">
                      <w:rPr>
                        <w:sz w:val="21"/>
                        <w:szCs w:val="21"/>
                        <w:lang w:val="zh-CN"/>
                      </w:rPr>
                      <w:t>键入章标题(第 1 级)</w:t>
                    </w:r>
                  </w:sdtContent>
                </w:sdt>
                <w:r w:rsidR="003069D7" w:rsidRPr="0006380E">
                  <w:rPr>
                    <w:sz w:val="21"/>
                    <w:szCs w:val="21"/>
                  </w:rPr>
                  <w:ptab w:relativeTo="margin" w:alignment="right" w:leader="dot"/>
                </w:r>
                <w:r w:rsidR="003069D7" w:rsidRPr="0006380E">
                  <w:rPr>
                    <w:sz w:val="21"/>
                    <w:szCs w:val="21"/>
                    <w:lang w:val="zh-CN" w:eastAsia="zh-CN"/>
                  </w:rPr>
                  <w:t>4</w:t>
                </w:r>
              </w:p>
              <w:p w:rsidR="003069D7" w:rsidRPr="0006380E" w:rsidRDefault="00954EDF">
                <w:pPr>
                  <w:pStyle w:val="2"/>
                  <w:ind w:left="216"/>
                  <w:rPr>
                    <w:sz w:val="21"/>
                    <w:szCs w:val="21"/>
                    <w:lang w:eastAsia="zh-CN"/>
                  </w:rPr>
                </w:pPr>
                <w:sdt>
                  <w:sdtPr>
                    <w:rPr>
                      <w:sz w:val="21"/>
                      <w:szCs w:val="21"/>
                    </w:rPr>
                    <w:id w:val="93059040"/>
                    <w:temporary/>
                    <w:showingPlcHdr/>
                  </w:sdtPr>
                  <w:sdtContent>
                    <w:r w:rsidR="003069D7" w:rsidRPr="0006380E">
                      <w:rPr>
                        <w:sz w:val="21"/>
                        <w:szCs w:val="21"/>
                        <w:lang w:val="zh-CN"/>
                      </w:rPr>
                      <w:t>键入章标题(第 2 级)</w:t>
                    </w:r>
                  </w:sdtContent>
                </w:sdt>
                <w:r w:rsidR="003069D7" w:rsidRPr="0006380E">
                  <w:rPr>
                    <w:sz w:val="21"/>
                    <w:szCs w:val="21"/>
                  </w:rPr>
                  <w:ptab w:relativeTo="margin" w:alignment="right" w:leader="dot"/>
                </w:r>
                <w:r w:rsidR="003069D7" w:rsidRPr="0006380E">
                  <w:rPr>
                    <w:sz w:val="21"/>
                    <w:szCs w:val="21"/>
                    <w:lang w:val="zh-CN" w:eastAsia="zh-CN"/>
                  </w:rPr>
                  <w:t>5</w:t>
                </w:r>
              </w:p>
              <w:p w:rsidR="003069D7" w:rsidRDefault="00954EDF">
                <w:pPr>
                  <w:pStyle w:val="3"/>
                  <w:ind w:left="446"/>
                  <w:rPr>
                    <w:lang w:eastAsia="zh-CN"/>
                  </w:rPr>
                </w:pPr>
                <w:sdt>
                  <w:sdtPr>
                    <w:rPr>
                      <w:sz w:val="21"/>
                      <w:szCs w:val="21"/>
                    </w:rPr>
                    <w:id w:val="93059044"/>
                    <w:temporary/>
                    <w:showingPlcHdr/>
                  </w:sdtPr>
                  <w:sdtContent>
                    <w:r w:rsidR="003069D7" w:rsidRPr="0006380E">
                      <w:rPr>
                        <w:sz w:val="21"/>
                        <w:szCs w:val="21"/>
                        <w:lang w:val="zh-CN"/>
                      </w:rPr>
                      <w:t>键入章标题(第 3 级)</w:t>
                    </w:r>
                  </w:sdtContent>
                </w:sdt>
                <w:r w:rsidR="003069D7" w:rsidRPr="0006380E">
                  <w:rPr>
                    <w:sz w:val="21"/>
                    <w:szCs w:val="21"/>
                  </w:rPr>
                  <w:ptab w:relativeTo="margin" w:alignment="right" w:leader="dot"/>
                </w:r>
                <w:r w:rsidR="003069D7">
                  <w:rPr>
                    <w:lang w:val="zh-CN" w:eastAsia="zh-CN"/>
                  </w:rPr>
                  <w:t>6</w:t>
                </w:r>
              </w:p>
            </w:sdtContent>
          </w:sdt>
          <w:p w:rsidR="003069D7" w:rsidRPr="008809DE" w:rsidRDefault="003069D7" w:rsidP="008809DE">
            <w:pPr>
              <w:rPr>
                <w:rFonts w:eastAsiaTheme="minorEastAsia"/>
                <w:lang w:eastAsia="zh-CN"/>
              </w:rPr>
            </w:pPr>
          </w:p>
        </w:tc>
      </w:tr>
    </w:tbl>
    <w:p w:rsidR="003069D7" w:rsidRDefault="003069D7">
      <w:pPr>
        <w:rPr>
          <w:sz w:val="10"/>
          <w:szCs w:val="10"/>
          <w:lang w:eastAsia="zh-CN"/>
        </w:rPr>
      </w:pPr>
    </w:p>
    <w:p w:rsidR="003069D7" w:rsidRDefault="003069D7">
      <w:pPr>
        <w:spacing w:after="0" w:line="240" w:lineRule="auto"/>
        <w:rPr>
          <w:sz w:val="10"/>
          <w:szCs w:val="10"/>
          <w:lang w:eastAsia="zh-CN"/>
        </w:rPr>
      </w:pPr>
      <w:r>
        <w:rPr>
          <w:sz w:val="10"/>
          <w:szCs w:val="10"/>
          <w:lang w:eastAsia="zh-CN"/>
        </w:rPr>
        <w:br w:type="page"/>
      </w:r>
    </w:p>
    <w:p w:rsidR="00FE1C48" w:rsidRDefault="0006380E" w:rsidP="00790228">
      <w:pPr>
        <w:pStyle w:val="a7"/>
        <w:numPr>
          <w:ilvl w:val="0"/>
          <w:numId w:val="1"/>
        </w:numPr>
        <w:ind w:firstLineChars="0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 w:hint="eastAsia"/>
          <w:b/>
          <w:sz w:val="24"/>
          <w:szCs w:val="24"/>
          <w:lang w:eastAsia="zh-CN"/>
        </w:rPr>
        <w:lastRenderedPageBreak/>
        <w:t>目的和</w:t>
      </w:r>
      <w:r w:rsidR="00790228" w:rsidRPr="00790228">
        <w:rPr>
          <w:rFonts w:eastAsiaTheme="minorEastAsia" w:hint="eastAsia"/>
          <w:b/>
          <w:sz w:val="24"/>
          <w:szCs w:val="24"/>
          <w:lang w:eastAsia="zh-CN"/>
        </w:rPr>
        <w:t>范围</w:t>
      </w:r>
    </w:p>
    <w:p w:rsidR="00790228" w:rsidRPr="00790228" w:rsidRDefault="00790228" w:rsidP="00710142">
      <w:pPr>
        <w:ind w:firstLineChars="200" w:firstLine="420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 w:hint="eastAsia"/>
          <w:sz w:val="21"/>
          <w:szCs w:val="21"/>
          <w:lang w:eastAsia="zh-CN"/>
        </w:rPr>
        <w:t>本文定义了用于</w:t>
      </w:r>
      <w:r>
        <w:rPr>
          <w:rFonts w:eastAsiaTheme="minorEastAsia" w:hint="eastAsia"/>
          <w:sz w:val="21"/>
          <w:szCs w:val="21"/>
          <w:lang w:eastAsia="zh-CN"/>
        </w:rPr>
        <w:t>VK</w:t>
      </w:r>
      <w:r w:rsidR="00710142">
        <w:rPr>
          <w:rFonts w:eastAsiaTheme="minorEastAsia" w:hint="eastAsia"/>
          <w:sz w:val="21"/>
          <w:szCs w:val="21"/>
          <w:lang w:eastAsia="zh-CN"/>
        </w:rPr>
        <w:t>无创医用通气机</w:t>
      </w:r>
      <w:r>
        <w:rPr>
          <w:rFonts w:eastAsiaTheme="minorEastAsia" w:hint="eastAsia"/>
          <w:sz w:val="21"/>
          <w:szCs w:val="21"/>
          <w:lang w:eastAsia="zh-CN"/>
        </w:rPr>
        <w:t>中</w:t>
      </w:r>
      <w:r w:rsidR="00AC39EF">
        <w:rPr>
          <w:rFonts w:eastAsiaTheme="minorEastAsia" w:hint="eastAsia"/>
          <w:sz w:val="21"/>
          <w:szCs w:val="21"/>
          <w:lang w:eastAsia="zh-CN"/>
        </w:rPr>
        <w:t>电源管理电路中</w:t>
      </w:r>
      <w:r w:rsidR="00AC39EF">
        <w:rPr>
          <w:rFonts w:eastAsiaTheme="minorEastAsia" w:hint="eastAsia"/>
          <w:sz w:val="21"/>
          <w:szCs w:val="21"/>
          <w:lang w:eastAsia="zh-CN"/>
        </w:rPr>
        <w:t>MCU</w:t>
      </w:r>
      <w:r w:rsidR="00AC39EF">
        <w:rPr>
          <w:rFonts w:eastAsiaTheme="minorEastAsia" w:hint="eastAsia"/>
          <w:sz w:val="21"/>
          <w:szCs w:val="21"/>
          <w:lang w:eastAsia="zh-CN"/>
        </w:rPr>
        <w:t>嵌入式软件设计要求</w:t>
      </w:r>
      <w:r w:rsidR="00710142">
        <w:rPr>
          <w:rFonts w:eastAsiaTheme="minorEastAsia" w:hint="eastAsia"/>
          <w:sz w:val="21"/>
          <w:szCs w:val="21"/>
          <w:lang w:eastAsia="zh-CN"/>
        </w:rPr>
        <w:t>，描述了</w:t>
      </w:r>
      <w:r w:rsidR="00AC39EF">
        <w:rPr>
          <w:rFonts w:eastAsiaTheme="minorEastAsia" w:hint="eastAsia"/>
          <w:sz w:val="21"/>
          <w:szCs w:val="21"/>
          <w:lang w:eastAsia="zh-CN"/>
        </w:rPr>
        <w:t>MCU</w:t>
      </w:r>
      <w:r w:rsidR="00710142">
        <w:rPr>
          <w:rFonts w:eastAsiaTheme="minorEastAsia" w:hint="eastAsia"/>
          <w:sz w:val="21"/>
          <w:szCs w:val="21"/>
          <w:lang w:eastAsia="zh-CN"/>
        </w:rPr>
        <w:t>在</w:t>
      </w:r>
      <w:r w:rsidR="00710142">
        <w:rPr>
          <w:rFonts w:eastAsiaTheme="minorEastAsia" w:hint="eastAsia"/>
          <w:sz w:val="21"/>
          <w:szCs w:val="21"/>
          <w:lang w:eastAsia="zh-CN"/>
        </w:rPr>
        <w:t>VK</w:t>
      </w:r>
      <w:r w:rsidR="00710142">
        <w:rPr>
          <w:rFonts w:eastAsiaTheme="minorEastAsia" w:hint="eastAsia"/>
          <w:sz w:val="21"/>
          <w:szCs w:val="21"/>
          <w:lang w:eastAsia="zh-CN"/>
        </w:rPr>
        <w:t>无创医用通气机</w:t>
      </w:r>
      <w:r w:rsidR="00AC39EF">
        <w:rPr>
          <w:rFonts w:eastAsiaTheme="minorEastAsia" w:hint="eastAsia"/>
          <w:sz w:val="21"/>
          <w:szCs w:val="21"/>
          <w:lang w:eastAsia="zh-CN"/>
        </w:rPr>
        <w:t>电源管理电路</w:t>
      </w:r>
      <w:r w:rsidR="00710142">
        <w:rPr>
          <w:rFonts w:eastAsiaTheme="minorEastAsia" w:hint="eastAsia"/>
          <w:sz w:val="21"/>
          <w:szCs w:val="21"/>
          <w:lang w:eastAsia="zh-CN"/>
        </w:rPr>
        <w:t>中的功能及性能要求。本文适用于</w:t>
      </w:r>
      <w:r w:rsidR="00710142">
        <w:rPr>
          <w:rFonts w:eastAsiaTheme="minorEastAsia" w:hint="eastAsia"/>
          <w:sz w:val="21"/>
          <w:szCs w:val="21"/>
          <w:lang w:eastAsia="zh-CN"/>
        </w:rPr>
        <w:t>VK</w:t>
      </w:r>
      <w:r w:rsidR="00710142">
        <w:rPr>
          <w:rFonts w:eastAsiaTheme="minorEastAsia" w:hint="eastAsia"/>
          <w:sz w:val="21"/>
          <w:szCs w:val="21"/>
          <w:lang w:eastAsia="zh-CN"/>
        </w:rPr>
        <w:t>无创医用通气机的研发团队</w:t>
      </w:r>
    </w:p>
    <w:p w:rsidR="00790228" w:rsidRPr="00710142" w:rsidRDefault="00710142" w:rsidP="00710142">
      <w:pPr>
        <w:rPr>
          <w:rFonts w:eastAsiaTheme="minorEastAsia"/>
          <w:b/>
          <w:sz w:val="21"/>
          <w:szCs w:val="21"/>
          <w:lang w:eastAsia="zh-CN"/>
        </w:rPr>
      </w:pPr>
      <w:r w:rsidRPr="00710142">
        <w:rPr>
          <w:rFonts w:eastAsiaTheme="minorEastAsia" w:hint="eastAsia"/>
          <w:b/>
          <w:sz w:val="21"/>
          <w:szCs w:val="21"/>
          <w:lang w:eastAsia="zh-CN"/>
        </w:rPr>
        <w:t xml:space="preserve">1.1 </w:t>
      </w:r>
      <w:r w:rsidRPr="00710142">
        <w:rPr>
          <w:rFonts w:eastAsiaTheme="minorEastAsia" w:hint="eastAsia"/>
          <w:b/>
          <w:sz w:val="21"/>
          <w:szCs w:val="21"/>
          <w:lang w:eastAsia="zh-CN"/>
        </w:rPr>
        <w:t>背景</w:t>
      </w:r>
    </w:p>
    <w:p w:rsidR="00710142" w:rsidRDefault="00BE2445" w:rsidP="00AA0FFD">
      <w:pPr>
        <w:ind w:firstLine="405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 w:hint="eastAsia"/>
          <w:sz w:val="21"/>
          <w:szCs w:val="21"/>
          <w:lang w:eastAsia="zh-CN"/>
        </w:rPr>
        <w:t>VK</w:t>
      </w:r>
      <w:r>
        <w:rPr>
          <w:rFonts w:eastAsiaTheme="minorEastAsia" w:hint="eastAsia"/>
          <w:sz w:val="21"/>
          <w:szCs w:val="21"/>
          <w:lang w:eastAsia="zh-CN"/>
        </w:rPr>
        <w:t>无创医用通气机</w:t>
      </w:r>
      <w:r w:rsidR="00A657AD">
        <w:rPr>
          <w:rFonts w:eastAsiaTheme="minorEastAsia" w:hint="eastAsia"/>
          <w:sz w:val="21"/>
          <w:szCs w:val="21"/>
          <w:lang w:eastAsia="zh-CN"/>
        </w:rPr>
        <w:t>供电电源有</w:t>
      </w:r>
      <w:r w:rsidR="00A657AD">
        <w:rPr>
          <w:rFonts w:eastAsiaTheme="minorEastAsia" w:hint="eastAsia"/>
          <w:sz w:val="21"/>
          <w:szCs w:val="21"/>
          <w:lang w:eastAsia="zh-CN"/>
        </w:rPr>
        <w:t>3</w:t>
      </w:r>
      <w:r w:rsidR="00A657AD">
        <w:rPr>
          <w:rFonts w:eastAsiaTheme="minorEastAsia" w:hint="eastAsia"/>
          <w:sz w:val="21"/>
          <w:szCs w:val="21"/>
          <w:lang w:eastAsia="zh-CN"/>
        </w:rPr>
        <w:t>个：</w:t>
      </w:r>
      <w:r w:rsidR="00A657AD">
        <w:rPr>
          <w:rFonts w:eastAsiaTheme="minorEastAsia" w:hint="eastAsia"/>
          <w:sz w:val="21"/>
          <w:szCs w:val="21"/>
          <w:lang w:eastAsia="zh-CN"/>
        </w:rPr>
        <w:t>AC/DC</w:t>
      </w:r>
      <w:r w:rsidR="00A657AD">
        <w:rPr>
          <w:rFonts w:eastAsiaTheme="minorEastAsia" w:hint="eastAsia"/>
          <w:sz w:val="21"/>
          <w:szCs w:val="21"/>
          <w:lang w:eastAsia="zh-CN"/>
        </w:rPr>
        <w:t>、外接备份电池、内置电池，在电源管理电路中需要有</w:t>
      </w:r>
      <w:r w:rsidR="00A657AD">
        <w:rPr>
          <w:rFonts w:eastAsiaTheme="minorEastAsia" w:hint="eastAsia"/>
          <w:sz w:val="21"/>
          <w:szCs w:val="21"/>
          <w:lang w:eastAsia="zh-CN"/>
        </w:rPr>
        <w:t>MCU</w:t>
      </w:r>
      <w:r w:rsidR="00A657AD">
        <w:rPr>
          <w:rFonts w:eastAsiaTheme="minorEastAsia" w:hint="eastAsia"/>
          <w:sz w:val="21"/>
          <w:szCs w:val="21"/>
          <w:lang w:eastAsia="zh-CN"/>
        </w:rPr>
        <w:t>来检测、指示各电源的状态，判断是否可以给系统正常供电，并协助管理对内部电池的充电。</w:t>
      </w:r>
    </w:p>
    <w:p w:rsidR="00AA0FFD" w:rsidRPr="00710142" w:rsidRDefault="00AA0FFD" w:rsidP="00AA0FFD">
      <w:pPr>
        <w:rPr>
          <w:rFonts w:eastAsiaTheme="minorEastAsia"/>
          <w:b/>
          <w:sz w:val="21"/>
          <w:szCs w:val="21"/>
          <w:lang w:eastAsia="zh-CN"/>
        </w:rPr>
      </w:pPr>
      <w:r w:rsidRPr="00710142">
        <w:rPr>
          <w:rFonts w:eastAsiaTheme="minorEastAsia" w:hint="eastAsia"/>
          <w:b/>
          <w:sz w:val="21"/>
          <w:szCs w:val="21"/>
          <w:lang w:eastAsia="zh-CN"/>
        </w:rPr>
        <w:t>1.</w:t>
      </w:r>
      <w:r>
        <w:rPr>
          <w:rFonts w:eastAsiaTheme="minorEastAsia" w:hint="eastAsia"/>
          <w:b/>
          <w:sz w:val="21"/>
          <w:szCs w:val="21"/>
          <w:lang w:eastAsia="zh-CN"/>
        </w:rPr>
        <w:t>2</w:t>
      </w:r>
      <w:r w:rsidRPr="00710142">
        <w:rPr>
          <w:rFonts w:eastAsiaTheme="minorEastAsia" w:hint="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术语</w:t>
      </w:r>
    </w:p>
    <w:p w:rsidR="00AA0FFD" w:rsidRPr="00AA0FFD" w:rsidRDefault="00AC39EF" w:rsidP="00AA0FFD">
      <w:pPr>
        <w:ind w:firstLine="40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AA0FFD" w:rsidRPr="00AA0FFD">
        <w:rPr>
          <w:rFonts w:eastAsiaTheme="minorEastAsia" w:hint="eastAsia"/>
          <w:sz w:val="24"/>
          <w:szCs w:val="24"/>
          <w:lang w:eastAsia="zh-CN"/>
        </w:rPr>
        <w:t xml:space="preserve"> </w:t>
      </w:r>
    </w:p>
    <w:p w:rsidR="00AA0FFD" w:rsidRPr="00A657AD" w:rsidRDefault="00AA0FFD" w:rsidP="00A657AD">
      <w:pPr>
        <w:pStyle w:val="a7"/>
        <w:numPr>
          <w:ilvl w:val="1"/>
          <w:numId w:val="1"/>
        </w:numPr>
        <w:ind w:firstLineChars="0"/>
        <w:rPr>
          <w:rFonts w:eastAsiaTheme="minorEastAsia"/>
          <w:b/>
          <w:sz w:val="21"/>
          <w:szCs w:val="21"/>
          <w:lang w:eastAsia="zh-CN"/>
        </w:rPr>
      </w:pPr>
      <w:r w:rsidRPr="00A657AD">
        <w:rPr>
          <w:rFonts w:eastAsiaTheme="minorEastAsia" w:hint="eastAsia"/>
          <w:b/>
          <w:sz w:val="21"/>
          <w:szCs w:val="21"/>
          <w:lang w:eastAsia="zh-CN"/>
        </w:rPr>
        <w:t>引用文件</w:t>
      </w:r>
    </w:p>
    <w:p w:rsidR="00AA0FFD" w:rsidRDefault="00AA0FFD" w:rsidP="00AA0FFD">
      <w:pPr>
        <w:ind w:firstLine="405"/>
        <w:rPr>
          <w:rFonts w:eastAsiaTheme="minorEastAsia"/>
          <w:sz w:val="24"/>
          <w:szCs w:val="24"/>
          <w:lang w:eastAsia="zh-CN"/>
        </w:rPr>
      </w:pPr>
      <w:r w:rsidRPr="00AA0FFD">
        <w:rPr>
          <w:rFonts w:eastAsiaTheme="minorEastAsia" w:hint="eastAsia"/>
          <w:sz w:val="24"/>
          <w:szCs w:val="24"/>
          <w:lang w:eastAsia="zh-CN"/>
        </w:rPr>
        <w:t>RD-VK-001  VK</w:t>
      </w:r>
      <w:r>
        <w:rPr>
          <w:rFonts w:eastAsiaTheme="minorEastAsia" w:hint="eastAsia"/>
          <w:sz w:val="21"/>
          <w:szCs w:val="21"/>
          <w:lang w:eastAsia="zh-CN"/>
        </w:rPr>
        <w:t>无创医用通气机产品需求</w:t>
      </w:r>
      <w:r w:rsidRPr="00AA0FFD">
        <w:rPr>
          <w:rFonts w:eastAsiaTheme="minorEastAsia" w:hint="eastAsia"/>
          <w:sz w:val="24"/>
          <w:szCs w:val="24"/>
          <w:lang w:eastAsia="zh-CN"/>
        </w:rPr>
        <w:t>（</w:t>
      </w:r>
      <w:r w:rsidRPr="00AA0FFD">
        <w:rPr>
          <w:rFonts w:eastAsiaTheme="minorEastAsia" w:hint="eastAsia"/>
          <w:sz w:val="24"/>
          <w:szCs w:val="24"/>
          <w:lang w:eastAsia="zh-CN"/>
        </w:rPr>
        <w:t>PRD</w:t>
      </w:r>
      <w:r w:rsidRPr="00AA0FFD">
        <w:rPr>
          <w:rFonts w:eastAsiaTheme="minorEastAsia" w:hint="eastAsia"/>
          <w:sz w:val="24"/>
          <w:szCs w:val="24"/>
          <w:lang w:eastAsia="zh-CN"/>
        </w:rPr>
        <w:t>）</w:t>
      </w:r>
    </w:p>
    <w:p w:rsidR="00AC39EF" w:rsidRDefault="00A657AD" w:rsidP="00AA0FFD">
      <w:pPr>
        <w:ind w:firstLine="405"/>
        <w:rPr>
          <w:rFonts w:eastAsiaTheme="minorEastAsia"/>
          <w:sz w:val="24"/>
          <w:szCs w:val="24"/>
          <w:lang w:eastAsia="zh-CN"/>
        </w:rPr>
      </w:pPr>
      <w:r w:rsidRPr="00A657AD">
        <w:rPr>
          <w:rFonts w:eastAsiaTheme="minorEastAsia" w:hint="eastAsia"/>
          <w:sz w:val="24"/>
          <w:szCs w:val="24"/>
          <w:lang w:eastAsia="zh-CN"/>
        </w:rPr>
        <w:t>RD-VK-004</w:t>
      </w:r>
      <w:r>
        <w:rPr>
          <w:rFonts w:eastAsiaTheme="minorEastAsia" w:hint="eastAsia"/>
          <w:sz w:val="24"/>
          <w:szCs w:val="24"/>
          <w:lang w:eastAsia="zh-CN"/>
        </w:rPr>
        <w:t xml:space="preserve">  </w:t>
      </w:r>
      <w:r w:rsidRPr="00A657AD">
        <w:rPr>
          <w:rFonts w:eastAsiaTheme="minorEastAsia" w:hint="eastAsia"/>
          <w:sz w:val="24"/>
          <w:szCs w:val="24"/>
          <w:lang w:eastAsia="zh-CN"/>
        </w:rPr>
        <w:t>VK</w:t>
      </w:r>
      <w:r w:rsidRPr="00A657AD">
        <w:rPr>
          <w:rFonts w:eastAsiaTheme="minorEastAsia" w:hint="eastAsia"/>
          <w:sz w:val="24"/>
          <w:szCs w:val="24"/>
          <w:lang w:eastAsia="zh-CN"/>
        </w:rPr>
        <w:t>硬件电路</w:t>
      </w:r>
      <w:r w:rsidRPr="00A657AD">
        <w:rPr>
          <w:rFonts w:eastAsiaTheme="minorEastAsia"/>
          <w:sz w:val="24"/>
          <w:szCs w:val="24"/>
          <w:lang w:eastAsia="zh-CN"/>
        </w:rPr>
        <w:t>性能需求</w:t>
      </w:r>
    </w:p>
    <w:p w:rsidR="00A657AD" w:rsidRPr="00A657AD" w:rsidRDefault="00A657AD" w:rsidP="00A657AD">
      <w:pPr>
        <w:pStyle w:val="a7"/>
        <w:numPr>
          <w:ilvl w:val="1"/>
          <w:numId w:val="1"/>
        </w:numPr>
        <w:ind w:firstLineChars="0"/>
        <w:rPr>
          <w:rFonts w:eastAsiaTheme="minorEastAsia"/>
          <w:b/>
          <w:sz w:val="21"/>
          <w:szCs w:val="21"/>
          <w:lang w:eastAsia="zh-CN"/>
        </w:rPr>
      </w:pPr>
      <w:r>
        <w:rPr>
          <w:rFonts w:eastAsiaTheme="minorEastAsia" w:hint="eastAsia"/>
          <w:b/>
          <w:sz w:val="21"/>
          <w:szCs w:val="21"/>
          <w:lang w:eastAsia="zh-CN"/>
        </w:rPr>
        <w:t>VK</w:t>
      </w:r>
      <w:r>
        <w:rPr>
          <w:rFonts w:eastAsiaTheme="minorEastAsia" w:hint="eastAsia"/>
          <w:b/>
          <w:sz w:val="21"/>
          <w:szCs w:val="21"/>
          <w:lang w:eastAsia="zh-CN"/>
        </w:rPr>
        <w:t>电源供电管理电路功能</w:t>
      </w:r>
      <w:r w:rsidRPr="005146C8">
        <w:rPr>
          <w:rFonts w:eastAsiaTheme="minorEastAsia" w:hint="eastAsia"/>
          <w:b/>
          <w:sz w:val="21"/>
          <w:szCs w:val="21"/>
          <w:lang w:eastAsia="zh-CN"/>
        </w:rPr>
        <w:t>框图</w:t>
      </w:r>
    </w:p>
    <w:p w:rsidR="00A657AD" w:rsidRPr="007D6CD2" w:rsidRDefault="007D6CD2" w:rsidP="00A657AD">
      <w:pPr>
        <w:rPr>
          <w:rFonts w:eastAsiaTheme="minorEastAsia"/>
          <w:sz w:val="24"/>
          <w:szCs w:val="24"/>
          <w:lang w:eastAsia="zh-CN"/>
        </w:rPr>
      </w:pPr>
      <w:r>
        <w:object w:dxaOrig="9909" w:dyaOrig="5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255.75pt" o:ole="">
            <v:imagedata r:id="rId8" o:title=""/>
          </v:shape>
          <o:OLEObject Type="Embed" ProgID="Visio.Drawing.11" ShapeID="_x0000_i1025" DrawAspect="Content" ObjectID="_1462969485" r:id="rId9"/>
        </w:object>
      </w:r>
    </w:p>
    <w:p w:rsidR="00A657AD" w:rsidRDefault="00A657AD" w:rsidP="00A657AD">
      <w:pPr>
        <w:rPr>
          <w:rFonts w:eastAsiaTheme="minorEastAsia"/>
          <w:sz w:val="24"/>
          <w:szCs w:val="24"/>
          <w:lang w:eastAsia="zh-CN"/>
        </w:rPr>
      </w:pPr>
    </w:p>
    <w:p w:rsidR="00AA0FFD" w:rsidRDefault="00A657AD" w:rsidP="00AA0FFD">
      <w:pPr>
        <w:pStyle w:val="a7"/>
        <w:numPr>
          <w:ilvl w:val="0"/>
          <w:numId w:val="1"/>
        </w:numPr>
        <w:ind w:firstLineChars="0"/>
        <w:rPr>
          <w:rFonts w:eastAsiaTheme="minorEastAsia"/>
          <w:b/>
          <w:sz w:val="24"/>
          <w:szCs w:val="24"/>
          <w:lang w:eastAsia="zh-CN"/>
        </w:rPr>
      </w:pPr>
      <w:bookmarkStart w:id="0" w:name="OLE_LINK3"/>
      <w:bookmarkStart w:id="1" w:name="OLE_LINK4"/>
      <w:r>
        <w:rPr>
          <w:rFonts w:eastAsiaTheme="minorEastAsia" w:hint="eastAsia"/>
          <w:b/>
          <w:sz w:val="24"/>
          <w:szCs w:val="24"/>
          <w:lang w:eastAsia="zh-CN"/>
        </w:rPr>
        <w:t>MCU</w:t>
      </w:r>
      <w:r w:rsidR="00055237">
        <w:rPr>
          <w:rFonts w:eastAsiaTheme="minorEastAsia" w:hint="eastAsia"/>
          <w:b/>
          <w:sz w:val="24"/>
          <w:szCs w:val="24"/>
          <w:lang w:eastAsia="zh-CN"/>
        </w:rPr>
        <w:t>性</w:t>
      </w:r>
      <w:r w:rsidR="00AA0FFD">
        <w:rPr>
          <w:rFonts w:eastAsiaTheme="minorEastAsia" w:hint="eastAsia"/>
          <w:b/>
          <w:sz w:val="24"/>
          <w:szCs w:val="24"/>
          <w:lang w:eastAsia="zh-CN"/>
        </w:rPr>
        <w:t>能</w:t>
      </w:r>
      <w:r w:rsidR="00055237">
        <w:rPr>
          <w:rFonts w:eastAsiaTheme="minorEastAsia" w:hint="eastAsia"/>
          <w:b/>
          <w:sz w:val="24"/>
          <w:szCs w:val="24"/>
          <w:lang w:eastAsia="zh-CN"/>
        </w:rPr>
        <w:t>要求</w:t>
      </w:r>
    </w:p>
    <w:tbl>
      <w:tblPr>
        <w:tblStyle w:val="a8"/>
        <w:tblW w:w="0" w:type="auto"/>
        <w:jc w:val="center"/>
        <w:tblLook w:val="04A0"/>
      </w:tblPr>
      <w:tblGrid>
        <w:gridCol w:w="2189"/>
        <w:gridCol w:w="677"/>
        <w:gridCol w:w="7102"/>
      </w:tblGrid>
      <w:tr w:rsidR="00AA0FFD" w:rsidRPr="00AA0FFD" w:rsidTr="000C7FC9">
        <w:trPr>
          <w:trHeight w:val="161"/>
          <w:jc w:val="center"/>
        </w:trPr>
        <w:tc>
          <w:tcPr>
            <w:tcW w:w="1809" w:type="dxa"/>
            <w:vAlign w:val="center"/>
          </w:tcPr>
          <w:bookmarkEnd w:id="0"/>
          <w:bookmarkEnd w:id="1"/>
          <w:p w:rsidR="00AA0FFD" w:rsidRPr="00AA0FFD" w:rsidRDefault="00AA0FFD" w:rsidP="00AA0FFD">
            <w:pPr>
              <w:spacing w:after="100" w:afterAutospacing="1" w:line="360" w:lineRule="auto"/>
              <w:jc w:val="center"/>
              <w:rPr>
                <w:rFonts w:ascii="Arial" w:eastAsiaTheme="minorEastAsia" w:hAnsi="Arial" w:cs="Arial"/>
                <w:b/>
                <w:sz w:val="21"/>
                <w:szCs w:val="21"/>
                <w:lang w:eastAsia="zh-CN"/>
              </w:rPr>
            </w:pPr>
            <w:r w:rsidRPr="00AA0FFD">
              <w:rPr>
                <w:rFonts w:ascii="Arial" w:eastAsiaTheme="minorEastAsia" w:hAnsi="Arial" w:cs="Arial" w:hint="eastAsia"/>
                <w:b/>
                <w:sz w:val="21"/>
                <w:szCs w:val="21"/>
                <w:lang w:eastAsia="zh-CN"/>
              </w:rPr>
              <w:t>需求项</w:t>
            </w:r>
          </w:p>
        </w:tc>
        <w:tc>
          <w:tcPr>
            <w:tcW w:w="688" w:type="dxa"/>
            <w:vAlign w:val="center"/>
          </w:tcPr>
          <w:p w:rsidR="00AA0FFD" w:rsidRPr="00AA0FFD" w:rsidRDefault="00AA0FFD" w:rsidP="00AA0FFD">
            <w:pPr>
              <w:spacing w:after="100" w:afterAutospacing="1" w:line="360" w:lineRule="auto"/>
              <w:jc w:val="center"/>
              <w:rPr>
                <w:rFonts w:ascii="Arial" w:eastAsiaTheme="minorEastAsia" w:hAnsi="Arial" w:cs="Arial"/>
                <w:b/>
                <w:sz w:val="21"/>
                <w:szCs w:val="21"/>
                <w:lang w:eastAsia="zh-CN"/>
              </w:rPr>
            </w:pPr>
            <w:r w:rsidRPr="00AA0FFD">
              <w:rPr>
                <w:rFonts w:ascii="Arial" w:eastAsiaTheme="minorEastAsia" w:hAnsi="Arial" w:cs="Arial" w:hint="eastAsia"/>
                <w:b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7471" w:type="dxa"/>
            <w:vAlign w:val="center"/>
          </w:tcPr>
          <w:p w:rsidR="00AA0FFD" w:rsidRPr="00AA0FFD" w:rsidRDefault="00A657AD" w:rsidP="00AA0FFD">
            <w:pPr>
              <w:spacing w:after="100" w:afterAutospacing="1" w:line="360" w:lineRule="auto"/>
              <w:jc w:val="center"/>
              <w:rPr>
                <w:rFonts w:ascii="Arial" w:eastAsiaTheme="minorEastAsia" w:hAnsi="Arial" w:cs="Arial"/>
                <w:b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sz w:val="21"/>
                <w:szCs w:val="21"/>
                <w:lang w:eastAsia="zh-CN"/>
              </w:rPr>
              <w:t>MCU</w:t>
            </w:r>
            <w:r w:rsidR="00AA0FFD" w:rsidRPr="00AA0FFD">
              <w:rPr>
                <w:rFonts w:ascii="Arial" w:eastAsiaTheme="minorEastAsia" w:hAnsi="Arial" w:cs="Arial" w:hint="eastAsia"/>
                <w:b/>
                <w:sz w:val="21"/>
                <w:szCs w:val="21"/>
                <w:lang w:eastAsia="zh-CN"/>
              </w:rPr>
              <w:t>功能需求</w:t>
            </w:r>
          </w:p>
        </w:tc>
      </w:tr>
      <w:tr w:rsidR="000C7FC9" w:rsidRPr="00AA0FFD" w:rsidTr="000C7FC9">
        <w:trPr>
          <w:trHeight w:val="211"/>
          <w:jc w:val="center"/>
        </w:trPr>
        <w:tc>
          <w:tcPr>
            <w:tcW w:w="1809" w:type="dxa"/>
          </w:tcPr>
          <w:p w:rsidR="000C7FC9" w:rsidRDefault="00A657AD" w:rsidP="00A657AD">
            <w:pPr>
              <w:spacing w:after="100" w:afterAutospacing="1"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处理性能</w:t>
            </w:r>
          </w:p>
          <w:p w:rsidR="00A657AD" w:rsidRPr="00AA0FFD" w:rsidRDefault="00A657AD" w:rsidP="00A657AD">
            <w:pPr>
              <w:spacing w:after="100" w:afterAutospacing="1"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lastRenderedPageBreak/>
              <w:t>（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MSP430FR5725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88" w:type="dxa"/>
          </w:tcPr>
          <w:p w:rsidR="000C7FC9" w:rsidRPr="00A657AD" w:rsidRDefault="00A657AD" w:rsidP="00AA0FFD">
            <w:pPr>
              <w:spacing w:after="100" w:afterAutospacing="1"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A657AD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lastRenderedPageBreak/>
              <w:t>2.1</w:t>
            </w:r>
          </w:p>
        </w:tc>
        <w:tc>
          <w:tcPr>
            <w:tcW w:w="7471" w:type="dxa"/>
          </w:tcPr>
          <w:p w:rsidR="00A657AD" w:rsidRPr="00A657AD" w:rsidRDefault="00A657AD" w:rsidP="00A657AD">
            <w:pPr>
              <w:spacing w:after="0" w:line="24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）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MCU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主频：</w:t>
            </w:r>
            <w:r w:rsidRPr="00A657AD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≥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8</w:t>
            </w:r>
            <w:r w:rsidRPr="00A657AD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MHz</w:t>
            </w:r>
            <w:r w:rsidRPr="00A657AD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；</w:t>
            </w:r>
          </w:p>
          <w:p w:rsidR="00A657AD" w:rsidRDefault="00A657AD" w:rsidP="00A657AD">
            <w:pPr>
              <w:spacing w:after="0" w:line="24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）工作电压：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3.3V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；</w:t>
            </w:r>
          </w:p>
          <w:p w:rsidR="00A657AD" w:rsidRDefault="00A657AD" w:rsidP="00A657AD">
            <w:pPr>
              <w:spacing w:after="0" w:line="24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）内部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SRAM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：</w:t>
            </w:r>
            <w:r w:rsidRPr="00A657AD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≥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1KB</w:t>
            </w:r>
            <w:r w:rsidRPr="00A657AD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；</w:t>
            </w:r>
          </w:p>
          <w:p w:rsidR="00A657AD" w:rsidRPr="00A657AD" w:rsidRDefault="00A657AD" w:rsidP="00A657AD">
            <w:pPr>
              <w:spacing w:after="100" w:afterAutospacing="1"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lastRenderedPageBreak/>
              <w:t>4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）程序存储器（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FRAM or Flash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）：</w:t>
            </w:r>
            <w:r w:rsidRPr="00A657AD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≥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8KB</w:t>
            </w:r>
          </w:p>
        </w:tc>
      </w:tr>
      <w:tr w:rsidR="00A657AD" w:rsidRPr="00AA0FFD" w:rsidTr="000C7FC9">
        <w:trPr>
          <w:jc w:val="center"/>
        </w:trPr>
        <w:tc>
          <w:tcPr>
            <w:tcW w:w="1809" w:type="dxa"/>
          </w:tcPr>
          <w:p w:rsidR="00A657AD" w:rsidRPr="00AA0FFD" w:rsidRDefault="00A657AD" w:rsidP="004B0846">
            <w:pPr>
              <w:spacing w:after="100" w:afterAutospacing="1"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lastRenderedPageBreak/>
              <w:t>AD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通道</w:t>
            </w:r>
          </w:p>
        </w:tc>
        <w:tc>
          <w:tcPr>
            <w:tcW w:w="688" w:type="dxa"/>
          </w:tcPr>
          <w:p w:rsidR="00A657AD" w:rsidRPr="00A657AD" w:rsidRDefault="00A657AD" w:rsidP="00A657AD">
            <w:pPr>
              <w:spacing w:after="100" w:afterAutospacing="1"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2.2</w:t>
            </w:r>
          </w:p>
        </w:tc>
        <w:tc>
          <w:tcPr>
            <w:tcW w:w="7471" w:type="dxa"/>
          </w:tcPr>
          <w:p w:rsidR="00A657AD" w:rsidRDefault="00A657AD" w:rsidP="00A657AD">
            <w:pPr>
              <w:spacing w:after="0" w:line="240" w:lineRule="auto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MCU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需要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AD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通道对电路中众多电压节点进行采样监控：</w:t>
            </w:r>
          </w:p>
          <w:p w:rsidR="00A657AD" w:rsidRPr="00A657AD" w:rsidRDefault="00A657AD" w:rsidP="00A657AD">
            <w:pPr>
              <w:pStyle w:val="a7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eastAsiaTheme="minorEastAsia"/>
                <w:sz w:val="21"/>
                <w:szCs w:val="21"/>
                <w:lang w:eastAsia="zh-CN"/>
              </w:rPr>
            </w:pPr>
            <w:r w:rsidRPr="00A657AD">
              <w:rPr>
                <w:rFonts w:eastAsiaTheme="minorEastAsia" w:hint="eastAsia"/>
                <w:sz w:val="21"/>
                <w:szCs w:val="21"/>
                <w:lang w:eastAsia="zh-CN"/>
              </w:rPr>
              <w:t xml:space="preserve">AD 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通道数：</w:t>
            </w:r>
            <w:r w:rsidRPr="00A657AD">
              <w:rPr>
                <w:rFonts w:eastAsiaTheme="minorEastAsia"/>
                <w:sz w:val="21"/>
                <w:szCs w:val="21"/>
                <w:lang w:eastAsia="zh-CN"/>
              </w:rPr>
              <w:t>≥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9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；</w:t>
            </w:r>
          </w:p>
          <w:p w:rsidR="00A657AD" w:rsidRPr="00A657AD" w:rsidRDefault="00A657AD" w:rsidP="00A657AD">
            <w:pPr>
              <w:pStyle w:val="a7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AD</w:t>
            </w:r>
            <w:r w:rsidRPr="00A657AD">
              <w:rPr>
                <w:rFonts w:eastAsiaTheme="minorEastAsia" w:hint="eastAsia"/>
                <w:sz w:val="21"/>
                <w:szCs w:val="21"/>
                <w:lang w:eastAsia="zh-CN"/>
              </w:rPr>
              <w:t>采样分辨率：</w:t>
            </w:r>
            <w:r w:rsidRPr="00A657AD">
              <w:rPr>
                <w:rFonts w:eastAsiaTheme="minorEastAsia" w:hint="eastAsia"/>
                <w:sz w:val="21"/>
                <w:szCs w:val="21"/>
                <w:lang w:eastAsia="zh-CN"/>
              </w:rPr>
              <w:t>10bit</w:t>
            </w:r>
            <w:r w:rsidRPr="00A657AD">
              <w:rPr>
                <w:rFonts w:eastAsiaTheme="minorEastAsia" w:hint="eastAsia"/>
                <w:sz w:val="21"/>
                <w:szCs w:val="21"/>
                <w:lang w:eastAsia="zh-CN"/>
              </w:rPr>
              <w:t>以上；</w:t>
            </w:r>
          </w:p>
          <w:p w:rsidR="00A657AD" w:rsidRPr="00A657AD" w:rsidRDefault="00A657AD" w:rsidP="00A657AD">
            <w:pPr>
              <w:pStyle w:val="a7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AD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采样通过率：</w:t>
            </w:r>
            <w:bookmarkStart w:id="2" w:name="OLE_LINK1"/>
            <w:bookmarkStart w:id="3" w:name="OLE_LINK2"/>
            <w:r w:rsidRPr="00A657AD">
              <w:rPr>
                <w:rFonts w:eastAsiaTheme="minorEastAsia"/>
                <w:sz w:val="21"/>
                <w:szCs w:val="21"/>
                <w:lang w:eastAsia="zh-CN"/>
              </w:rPr>
              <w:t>≥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100Hz</w:t>
            </w:r>
            <w:bookmarkEnd w:id="2"/>
            <w:bookmarkEnd w:id="3"/>
            <w:r>
              <w:rPr>
                <w:rFonts w:eastAsiaTheme="minorEastAsia" w:hint="eastAsia"/>
                <w:sz w:val="21"/>
                <w:szCs w:val="21"/>
                <w:lang w:eastAsia="zh-CN"/>
              </w:rPr>
              <w:t>；</w:t>
            </w:r>
          </w:p>
        </w:tc>
      </w:tr>
      <w:tr w:rsidR="00A657AD" w:rsidRPr="00AA0FFD" w:rsidTr="000C7FC9">
        <w:trPr>
          <w:jc w:val="center"/>
        </w:trPr>
        <w:tc>
          <w:tcPr>
            <w:tcW w:w="1809" w:type="dxa"/>
          </w:tcPr>
          <w:p w:rsidR="00A657AD" w:rsidRDefault="00A657AD" w:rsidP="00A657AD">
            <w:pPr>
              <w:spacing w:after="100" w:afterAutospacing="1"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外设接口</w:t>
            </w:r>
          </w:p>
        </w:tc>
        <w:tc>
          <w:tcPr>
            <w:tcW w:w="688" w:type="dxa"/>
          </w:tcPr>
          <w:p w:rsidR="00A657AD" w:rsidRDefault="00A657AD" w:rsidP="00A657AD">
            <w:pPr>
              <w:spacing w:after="100" w:afterAutospacing="1"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AA0FFD">
              <w:rPr>
                <w:rFonts w:ascii="Arial" w:hAnsi="Arial" w:cs="Arial"/>
                <w:sz w:val="21"/>
                <w:szCs w:val="21"/>
                <w:lang w:eastAsia="zh-CN"/>
              </w:rPr>
              <w:t>2.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471" w:type="dxa"/>
          </w:tcPr>
          <w:p w:rsidR="00A657AD" w:rsidRDefault="00A657AD" w:rsidP="00A657AD">
            <w:pPr>
              <w:spacing w:after="0" w:line="240" w:lineRule="auto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）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UART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串口：</w:t>
            </w:r>
            <w:r w:rsidRPr="00A657AD">
              <w:rPr>
                <w:rFonts w:eastAsiaTheme="minorEastAsia"/>
                <w:sz w:val="21"/>
                <w:szCs w:val="21"/>
                <w:lang w:eastAsia="zh-CN"/>
              </w:rPr>
              <w:t>≥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；</w:t>
            </w:r>
          </w:p>
          <w:p w:rsidR="00A657AD" w:rsidRDefault="00A657AD" w:rsidP="00A657AD">
            <w:pPr>
              <w:spacing w:after="0" w:line="240" w:lineRule="auto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）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SPI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接口：</w:t>
            </w:r>
            <w:r w:rsidRPr="00A657AD">
              <w:rPr>
                <w:rFonts w:eastAsiaTheme="minorEastAsia"/>
                <w:sz w:val="21"/>
                <w:szCs w:val="21"/>
                <w:lang w:eastAsia="zh-CN"/>
              </w:rPr>
              <w:t>≥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；</w:t>
            </w:r>
          </w:p>
          <w:p w:rsidR="00A657AD" w:rsidRDefault="00A657AD" w:rsidP="00A657AD">
            <w:pPr>
              <w:spacing w:after="0" w:line="240" w:lineRule="auto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）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I2C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接口：</w:t>
            </w:r>
            <w:r w:rsidRPr="00A657AD">
              <w:rPr>
                <w:rFonts w:eastAsiaTheme="minorEastAsia"/>
                <w:sz w:val="21"/>
                <w:szCs w:val="21"/>
                <w:lang w:eastAsia="zh-CN"/>
              </w:rPr>
              <w:t>≥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1</w:t>
            </w:r>
          </w:p>
        </w:tc>
      </w:tr>
      <w:tr w:rsidR="00A657AD" w:rsidRPr="00AA0FFD" w:rsidTr="000C7FC9">
        <w:trPr>
          <w:jc w:val="center"/>
        </w:trPr>
        <w:tc>
          <w:tcPr>
            <w:tcW w:w="1809" w:type="dxa"/>
          </w:tcPr>
          <w:p w:rsidR="00A657AD" w:rsidRDefault="00A657AD" w:rsidP="00A657AD">
            <w:pPr>
              <w:spacing w:after="100" w:afterAutospacing="1"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通用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I/O</w:t>
            </w:r>
          </w:p>
        </w:tc>
        <w:tc>
          <w:tcPr>
            <w:tcW w:w="688" w:type="dxa"/>
          </w:tcPr>
          <w:p w:rsidR="00A657AD" w:rsidRPr="00A657AD" w:rsidRDefault="00A657AD" w:rsidP="00A657AD">
            <w:pPr>
              <w:spacing w:after="100" w:afterAutospacing="1"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2.4</w:t>
            </w:r>
          </w:p>
        </w:tc>
        <w:tc>
          <w:tcPr>
            <w:tcW w:w="7471" w:type="dxa"/>
          </w:tcPr>
          <w:p w:rsidR="00A657AD" w:rsidRPr="00A657AD" w:rsidRDefault="00A657AD" w:rsidP="00A657AD">
            <w:pPr>
              <w:spacing w:after="100" w:afterAutospacing="1"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通用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I/O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位数：</w:t>
            </w:r>
            <w:r w:rsidRPr="00A657AD">
              <w:rPr>
                <w:rFonts w:eastAsiaTheme="minorEastAsia"/>
                <w:sz w:val="21"/>
                <w:szCs w:val="21"/>
                <w:lang w:eastAsia="zh-CN"/>
              </w:rPr>
              <w:t>≥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4 pins</w:t>
            </w:r>
          </w:p>
        </w:tc>
      </w:tr>
      <w:tr w:rsidR="00AA0FFD" w:rsidRPr="00AA0FFD" w:rsidTr="000C7FC9">
        <w:trPr>
          <w:jc w:val="center"/>
        </w:trPr>
        <w:tc>
          <w:tcPr>
            <w:tcW w:w="1809" w:type="dxa"/>
          </w:tcPr>
          <w:p w:rsidR="00AA0FFD" w:rsidRPr="000C7FC9" w:rsidRDefault="00A657AD" w:rsidP="000C7FC9">
            <w:pPr>
              <w:spacing w:after="100" w:afterAutospacing="1"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编程接口</w:t>
            </w:r>
          </w:p>
        </w:tc>
        <w:tc>
          <w:tcPr>
            <w:tcW w:w="688" w:type="dxa"/>
          </w:tcPr>
          <w:p w:rsidR="00AA0FFD" w:rsidRPr="00A657AD" w:rsidRDefault="00A657AD" w:rsidP="00A657AD">
            <w:pPr>
              <w:spacing w:after="100" w:afterAutospacing="1"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2.5</w:t>
            </w:r>
          </w:p>
        </w:tc>
        <w:tc>
          <w:tcPr>
            <w:tcW w:w="7471" w:type="dxa"/>
          </w:tcPr>
          <w:p w:rsidR="00AA0FFD" w:rsidRPr="000C7FC9" w:rsidRDefault="00A657AD" w:rsidP="00AA0FFD">
            <w:pPr>
              <w:spacing w:after="100" w:afterAutospacing="1"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JTAG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编程接口</w:t>
            </w:r>
          </w:p>
        </w:tc>
      </w:tr>
    </w:tbl>
    <w:p w:rsidR="00AA0FFD" w:rsidRDefault="00AA0FFD" w:rsidP="00AA0FFD">
      <w:pPr>
        <w:ind w:firstLine="405"/>
        <w:rPr>
          <w:rFonts w:eastAsiaTheme="minorEastAsia"/>
          <w:sz w:val="24"/>
          <w:szCs w:val="24"/>
          <w:lang w:eastAsia="zh-CN"/>
        </w:rPr>
      </w:pPr>
    </w:p>
    <w:p w:rsidR="00A657AD" w:rsidRDefault="00A657AD" w:rsidP="00A657AD">
      <w:pPr>
        <w:pStyle w:val="a7"/>
        <w:numPr>
          <w:ilvl w:val="0"/>
          <w:numId w:val="1"/>
        </w:numPr>
        <w:ind w:firstLineChars="0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 w:hint="eastAsia"/>
          <w:b/>
          <w:sz w:val="24"/>
          <w:szCs w:val="24"/>
          <w:lang w:eastAsia="zh-CN"/>
        </w:rPr>
        <w:t>MCU</w:t>
      </w:r>
      <w:r>
        <w:rPr>
          <w:rFonts w:eastAsiaTheme="minorEastAsia" w:hint="eastAsia"/>
          <w:b/>
          <w:sz w:val="24"/>
          <w:szCs w:val="24"/>
          <w:lang w:eastAsia="zh-CN"/>
        </w:rPr>
        <w:t>（</w:t>
      </w:r>
      <w:r>
        <w:rPr>
          <w:rFonts w:eastAsiaTheme="minorEastAsia" w:hint="eastAsia"/>
          <w:b/>
          <w:sz w:val="24"/>
          <w:szCs w:val="24"/>
          <w:lang w:eastAsia="zh-CN"/>
        </w:rPr>
        <w:t>MSP430FR5725</w:t>
      </w:r>
      <w:r>
        <w:rPr>
          <w:rFonts w:eastAsiaTheme="minorEastAsia" w:hint="eastAsia"/>
          <w:b/>
          <w:sz w:val="24"/>
          <w:szCs w:val="24"/>
          <w:lang w:eastAsia="zh-CN"/>
        </w:rPr>
        <w:t>）设计要求</w:t>
      </w:r>
    </w:p>
    <w:p w:rsidR="00A657AD" w:rsidRDefault="00A657AD" w:rsidP="00A657AD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3.1</w:t>
      </w:r>
      <w:bookmarkStart w:id="4" w:name="OLE_LINK5"/>
      <w:bookmarkStart w:id="5" w:name="OLE_LINK6"/>
      <w:r w:rsidR="00055237">
        <w:rPr>
          <w:rFonts w:eastAsiaTheme="minorEastAsia" w:hint="eastAsia"/>
          <w:sz w:val="24"/>
          <w:szCs w:val="24"/>
          <w:lang w:eastAsia="zh-CN"/>
        </w:rPr>
        <w:t xml:space="preserve">  </w:t>
      </w:r>
      <w:r>
        <w:rPr>
          <w:rFonts w:eastAsiaTheme="minorEastAsia" w:hint="eastAsia"/>
          <w:sz w:val="24"/>
          <w:szCs w:val="24"/>
          <w:lang w:eastAsia="zh-CN"/>
        </w:rPr>
        <w:t>MCU</w:t>
      </w:r>
      <w:r>
        <w:rPr>
          <w:rFonts w:eastAsiaTheme="minorEastAsia" w:hint="eastAsia"/>
          <w:sz w:val="24"/>
          <w:szCs w:val="24"/>
          <w:lang w:eastAsia="zh-CN"/>
        </w:rPr>
        <w:t>（</w:t>
      </w:r>
      <w:r>
        <w:rPr>
          <w:rFonts w:eastAsiaTheme="minorEastAsia" w:hint="eastAsia"/>
          <w:sz w:val="24"/>
          <w:szCs w:val="24"/>
          <w:lang w:eastAsia="zh-CN"/>
        </w:rPr>
        <w:t>MSP430FR5725</w:t>
      </w:r>
      <w:r>
        <w:rPr>
          <w:rFonts w:eastAsiaTheme="minorEastAsia" w:hint="eastAsia"/>
          <w:sz w:val="24"/>
          <w:szCs w:val="24"/>
          <w:lang w:eastAsia="zh-CN"/>
        </w:rPr>
        <w:t>）管脚功能定义</w:t>
      </w:r>
      <w:bookmarkEnd w:id="4"/>
      <w:bookmarkEnd w:id="5"/>
    </w:p>
    <w:p w:rsidR="00A657AD" w:rsidRDefault="00A657AD" w:rsidP="00A657AD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noProof/>
          <w:sz w:val="24"/>
          <w:szCs w:val="24"/>
          <w:lang w:eastAsia="zh-CN"/>
        </w:rPr>
        <w:drawing>
          <wp:inline distT="0" distB="0" distL="0" distR="0">
            <wp:extent cx="6192520" cy="376541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76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7AD" w:rsidRPr="00A657AD" w:rsidRDefault="00A657AD" w:rsidP="00A657AD">
      <w:pPr>
        <w:jc w:val="center"/>
        <w:rPr>
          <w:rFonts w:eastAsiaTheme="minorEastAsia"/>
          <w:sz w:val="21"/>
          <w:szCs w:val="21"/>
          <w:lang w:eastAsia="zh-CN"/>
        </w:rPr>
      </w:pPr>
      <w:r w:rsidRPr="00A657AD">
        <w:rPr>
          <w:rFonts w:eastAsiaTheme="minorEastAsia" w:hint="eastAsia"/>
          <w:sz w:val="21"/>
          <w:szCs w:val="21"/>
          <w:lang w:eastAsia="zh-CN"/>
        </w:rPr>
        <w:t>图</w:t>
      </w:r>
      <w:r w:rsidRPr="00A657AD">
        <w:rPr>
          <w:rFonts w:eastAsiaTheme="minorEastAsia" w:hint="eastAsia"/>
          <w:sz w:val="21"/>
          <w:szCs w:val="21"/>
          <w:lang w:eastAsia="zh-CN"/>
        </w:rPr>
        <w:t>1  MCU</w:t>
      </w:r>
      <w:r w:rsidRPr="00A657AD">
        <w:rPr>
          <w:rFonts w:eastAsiaTheme="minorEastAsia" w:hint="eastAsia"/>
          <w:sz w:val="21"/>
          <w:szCs w:val="21"/>
          <w:lang w:eastAsia="zh-CN"/>
        </w:rPr>
        <w:t>（</w:t>
      </w:r>
      <w:r w:rsidRPr="00A657AD">
        <w:rPr>
          <w:rFonts w:eastAsiaTheme="minorEastAsia" w:hint="eastAsia"/>
          <w:sz w:val="21"/>
          <w:szCs w:val="21"/>
          <w:lang w:eastAsia="zh-CN"/>
        </w:rPr>
        <w:t>MSP430FR5725</w:t>
      </w:r>
      <w:r w:rsidRPr="00A657AD">
        <w:rPr>
          <w:rFonts w:eastAsiaTheme="minorEastAsia" w:hint="eastAsia"/>
          <w:sz w:val="21"/>
          <w:szCs w:val="21"/>
          <w:lang w:eastAsia="zh-CN"/>
        </w:rPr>
        <w:t>）电路原理图</w:t>
      </w:r>
    </w:p>
    <w:p w:rsidR="00A657AD" w:rsidRDefault="00A657AD" w:rsidP="00A657AD">
      <w:pPr>
        <w:jc w:val="center"/>
        <w:rPr>
          <w:rFonts w:eastAsiaTheme="minorEastAsia"/>
          <w:sz w:val="24"/>
          <w:szCs w:val="24"/>
          <w:lang w:eastAsia="zh-CN"/>
        </w:rPr>
      </w:pPr>
    </w:p>
    <w:p w:rsidR="00A657AD" w:rsidRDefault="00A657AD" w:rsidP="00A657AD">
      <w:pPr>
        <w:jc w:val="center"/>
        <w:rPr>
          <w:rFonts w:eastAsiaTheme="minorEastAsia"/>
          <w:sz w:val="24"/>
          <w:szCs w:val="24"/>
          <w:lang w:eastAsia="zh-CN"/>
        </w:rPr>
      </w:pPr>
    </w:p>
    <w:p w:rsidR="00A657AD" w:rsidRDefault="00A657AD" w:rsidP="00A657AD">
      <w:pPr>
        <w:jc w:val="center"/>
        <w:rPr>
          <w:rFonts w:eastAsiaTheme="minorEastAsia"/>
          <w:sz w:val="24"/>
          <w:szCs w:val="24"/>
          <w:lang w:eastAsia="zh-CN"/>
        </w:rPr>
      </w:pPr>
    </w:p>
    <w:p w:rsidR="00A657AD" w:rsidRDefault="00A657AD" w:rsidP="00A657AD">
      <w:pPr>
        <w:jc w:val="center"/>
        <w:rPr>
          <w:rFonts w:eastAsiaTheme="minorEastAsia"/>
          <w:sz w:val="24"/>
          <w:szCs w:val="24"/>
          <w:lang w:eastAsia="zh-CN"/>
        </w:rPr>
      </w:pPr>
    </w:p>
    <w:p w:rsidR="00AC67A5" w:rsidRDefault="00AC67A5" w:rsidP="00AC67A5">
      <w:pPr>
        <w:spacing w:after="0"/>
        <w:jc w:val="center"/>
        <w:rPr>
          <w:rFonts w:eastAsiaTheme="minorEastAsia"/>
          <w:sz w:val="24"/>
          <w:szCs w:val="24"/>
          <w:lang w:eastAsia="zh-CN"/>
        </w:rPr>
      </w:pPr>
    </w:p>
    <w:p w:rsidR="00A657AD" w:rsidRDefault="00A657AD" w:rsidP="00AC67A5">
      <w:pPr>
        <w:spacing w:after="0"/>
        <w:jc w:val="center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表一</w:t>
      </w:r>
      <w:r>
        <w:rPr>
          <w:rFonts w:eastAsiaTheme="minorEastAsia" w:hint="eastAsia"/>
          <w:sz w:val="24"/>
          <w:szCs w:val="24"/>
          <w:lang w:eastAsia="zh-CN"/>
        </w:rPr>
        <w:t xml:space="preserve"> MCU</w:t>
      </w:r>
      <w:r>
        <w:rPr>
          <w:rFonts w:eastAsiaTheme="minorEastAsia" w:hint="eastAsia"/>
          <w:sz w:val="24"/>
          <w:szCs w:val="24"/>
          <w:lang w:eastAsia="zh-CN"/>
        </w:rPr>
        <w:t>（</w:t>
      </w:r>
      <w:r>
        <w:rPr>
          <w:rFonts w:eastAsiaTheme="minorEastAsia" w:hint="eastAsia"/>
          <w:sz w:val="24"/>
          <w:szCs w:val="24"/>
          <w:lang w:eastAsia="zh-CN"/>
        </w:rPr>
        <w:t>MSP430FR5725</w:t>
      </w:r>
      <w:r>
        <w:rPr>
          <w:rFonts w:eastAsiaTheme="minorEastAsia" w:hint="eastAsia"/>
          <w:sz w:val="24"/>
          <w:szCs w:val="24"/>
          <w:lang w:eastAsia="zh-CN"/>
        </w:rPr>
        <w:t>）管脚功能定义</w:t>
      </w:r>
    </w:p>
    <w:tbl>
      <w:tblPr>
        <w:tblStyle w:val="a8"/>
        <w:tblW w:w="0" w:type="auto"/>
        <w:jc w:val="center"/>
        <w:tblInd w:w="-122" w:type="dxa"/>
        <w:tblLayout w:type="fixed"/>
        <w:tblLook w:val="04A0"/>
      </w:tblPr>
      <w:tblGrid>
        <w:gridCol w:w="453"/>
        <w:gridCol w:w="1559"/>
        <w:gridCol w:w="770"/>
        <w:gridCol w:w="2065"/>
        <w:gridCol w:w="5243"/>
      </w:tblGrid>
      <w:tr w:rsidR="00A657AD" w:rsidTr="00AC67A5">
        <w:trPr>
          <w:trHeight w:val="471"/>
          <w:jc w:val="center"/>
        </w:trPr>
        <w:tc>
          <w:tcPr>
            <w:tcW w:w="2012" w:type="dxa"/>
            <w:gridSpan w:val="2"/>
            <w:vAlign w:val="center"/>
          </w:tcPr>
          <w:p w:rsidR="00A657AD" w:rsidRPr="00A657AD" w:rsidRDefault="00A657AD" w:rsidP="00A657AD">
            <w:pPr>
              <w:spacing w:after="0"/>
              <w:jc w:val="center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  <w:r w:rsidRPr="00A657AD"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功能</w:t>
            </w:r>
          </w:p>
        </w:tc>
        <w:tc>
          <w:tcPr>
            <w:tcW w:w="770" w:type="dxa"/>
            <w:vAlign w:val="center"/>
          </w:tcPr>
          <w:p w:rsidR="00A657AD" w:rsidRPr="00A657AD" w:rsidRDefault="00A657AD" w:rsidP="008B270C">
            <w:pPr>
              <w:spacing w:after="0"/>
              <w:jc w:val="center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  <w:r w:rsidRPr="00A657AD"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管脚</w:t>
            </w:r>
          </w:p>
        </w:tc>
        <w:tc>
          <w:tcPr>
            <w:tcW w:w="2065" w:type="dxa"/>
            <w:vAlign w:val="center"/>
          </w:tcPr>
          <w:p w:rsidR="00A657AD" w:rsidRPr="00A657AD" w:rsidRDefault="00A657AD" w:rsidP="00A657AD">
            <w:pPr>
              <w:spacing w:after="0"/>
              <w:jc w:val="center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  <w:r w:rsidRPr="00A657AD"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管脚名称</w:t>
            </w:r>
          </w:p>
        </w:tc>
        <w:tc>
          <w:tcPr>
            <w:tcW w:w="5243" w:type="dxa"/>
            <w:vAlign w:val="center"/>
          </w:tcPr>
          <w:p w:rsidR="00A657AD" w:rsidRPr="00A657AD" w:rsidRDefault="00A657AD" w:rsidP="00A657AD">
            <w:pPr>
              <w:spacing w:after="0"/>
              <w:jc w:val="center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  <w:r w:rsidRPr="00A657AD"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功能描述</w:t>
            </w:r>
          </w:p>
        </w:tc>
      </w:tr>
      <w:tr w:rsidR="008B270C" w:rsidTr="00AC67A5">
        <w:trPr>
          <w:jc w:val="center"/>
        </w:trPr>
        <w:tc>
          <w:tcPr>
            <w:tcW w:w="453" w:type="dxa"/>
            <w:vMerge w:val="restart"/>
            <w:vAlign w:val="center"/>
          </w:tcPr>
          <w:p w:rsidR="008B270C" w:rsidRDefault="008B270C" w:rsidP="001B5A42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采样通道</w:t>
            </w:r>
          </w:p>
        </w:tc>
        <w:tc>
          <w:tcPr>
            <w:tcW w:w="1559" w:type="dxa"/>
            <w:vAlign w:val="center"/>
          </w:tcPr>
          <w:p w:rsidR="008B270C" w:rsidRDefault="008B270C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电池充电电流监测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</w:t>
            </w:r>
          </w:p>
          <w:p w:rsidR="008B270C" w:rsidRDefault="008B270C" w:rsidP="008B270C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IM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70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065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 w:rsidRPr="00A657AD">
              <w:rPr>
                <w:rFonts w:eastAsiaTheme="minorEastAsia"/>
                <w:sz w:val="24"/>
                <w:szCs w:val="24"/>
                <w:lang w:eastAsia="zh-CN"/>
              </w:rPr>
              <w:t>P1.1/A1/VeREF+</w:t>
            </w:r>
          </w:p>
        </w:tc>
        <w:tc>
          <w:tcPr>
            <w:tcW w:w="5243" w:type="dxa"/>
          </w:tcPr>
          <w:p w:rsidR="008B270C" w:rsidRDefault="008B270C" w:rsidP="00A657AD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电池充电电流的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采样信号来自电池充电管理芯片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MAX</w:t>
            </w:r>
            <w:r w:rsidR="00A47264"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873 pin7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输出，充电的最大电流为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3A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时，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V</w:t>
            </w:r>
            <w:r w:rsidRPr="00A657AD">
              <w:rPr>
                <w:rFonts w:eastAsiaTheme="minorEastAsia" w:hint="eastAsia"/>
                <w:sz w:val="24"/>
                <w:szCs w:val="24"/>
                <w:vertAlign w:val="subscript"/>
                <w:lang w:eastAsia="zh-CN"/>
              </w:rPr>
              <w:t>IM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=2V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。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IM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信号占用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AD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通道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1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（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A1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）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。</w:t>
            </w:r>
          </w:p>
          <w:p w:rsidR="008B270C" w:rsidRPr="00121019" w:rsidRDefault="008B270C" w:rsidP="00A657AD">
            <w:pPr>
              <w:spacing w:after="0"/>
              <w:jc w:val="both"/>
              <w:rPr>
                <w:rFonts w:eastAsiaTheme="minorEastAsia"/>
                <w:b/>
                <w:i/>
                <w:sz w:val="24"/>
                <w:szCs w:val="24"/>
                <w:lang w:eastAsia="zh-CN"/>
              </w:rPr>
            </w:pP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V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IM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=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2/3*I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CHG</w:t>
            </w:r>
          </w:p>
        </w:tc>
      </w:tr>
      <w:tr w:rsidR="008B270C" w:rsidTr="00AC67A5">
        <w:trPr>
          <w:jc w:val="center"/>
        </w:trPr>
        <w:tc>
          <w:tcPr>
            <w:tcW w:w="453" w:type="dxa"/>
            <w:vMerge/>
            <w:vAlign w:val="center"/>
          </w:tcPr>
          <w:p w:rsidR="008B270C" w:rsidRDefault="008B270C" w:rsidP="00E410EC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8B270C" w:rsidRDefault="008B270C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风扇电压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</w:t>
            </w:r>
          </w:p>
          <w:p w:rsidR="008B270C" w:rsidRDefault="008B270C" w:rsidP="008B270C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ADIN1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70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065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 w:rsidRPr="00A657AD">
              <w:rPr>
                <w:rFonts w:eastAsiaTheme="minorEastAsia"/>
                <w:sz w:val="24"/>
                <w:szCs w:val="24"/>
                <w:lang w:eastAsia="zh-CN"/>
              </w:rPr>
              <w:t>P1.2/A2</w:t>
            </w:r>
          </w:p>
        </w:tc>
        <w:tc>
          <w:tcPr>
            <w:tcW w:w="5243" w:type="dxa"/>
          </w:tcPr>
          <w:p w:rsidR="008B270C" w:rsidRDefault="008B270C" w:rsidP="00B525D1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风扇电压的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采样信号来自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12V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风扇供电电压（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11-13V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），经过降压调整及低通滤波后进入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AD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通道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2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（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A2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）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。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V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ADIN1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=V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12VFan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/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11</w:t>
            </w:r>
          </w:p>
        </w:tc>
      </w:tr>
      <w:tr w:rsidR="008B270C" w:rsidTr="00AC67A5">
        <w:trPr>
          <w:jc w:val="center"/>
        </w:trPr>
        <w:tc>
          <w:tcPr>
            <w:tcW w:w="453" w:type="dxa"/>
            <w:vMerge/>
            <w:vAlign w:val="center"/>
          </w:tcPr>
          <w:p w:rsidR="008B270C" w:rsidRPr="00A657AD" w:rsidRDefault="008B270C" w:rsidP="00E410EC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8B270C" w:rsidRDefault="008B270C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外接备份电池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DC/DC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输出电压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</w:t>
            </w:r>
          </w:p>
          <w:p w:rsidR="008B270C" w:rsidRPr="00A657AD" w:rsidRDefault="008B270C" w:rsidP="008B270C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ADIN2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70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065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 w:rsidRPr="00A657AD">
              <w:rPr>
                <w:rFonts w:eastAsiaTheme="minorEastAsia"/>
                <w:sz w:val="24"/>
                <w:szCs w:val="24"/>
                <w:lang w:eastAsia="zh-CN"/>
              </w:rPr>
              <w:t>P3.0/A12</w:t>
            </w:r>
          </w:p>
        </w:tc>
        <w:tc>
          <w:tcPr>
            <w:tcW w:w="5243" w:type="dxa"/>
          </w:tcPr>
          <w:p w:rsidR="008B270C" w:rsidRDefault="008B270C" w:rsidP="00B8508B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若外接备份电池输入电压在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  <w:r w:rsidR="00B8508B"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-20V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的范围内时经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DC/DC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输出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20V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电压，在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20-26V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范围内时经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DC/DC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输出比输入电压低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0.2-0.5V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的电压；外接备份电池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DC/DC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输出电压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采样信号经过降压调整及低通滤波后进入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AD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通道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12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（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A12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）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。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V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ADIN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2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=V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DC20V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/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11</w:t>
            </w:r>
          </w:p>
        </w:tc>
      </w:tr>
      <w:tr w:rsidR="008B270C" w:rsidTr="00AC67A5">
        <w:trPr>
          <w:jc w:val="center"/>
        </w:trPr>
        <w:tc>
          <w:tcPr>
            <w:tcW w:w="453" w:type="dxa"/>
            <w:vMerge/>
            <w:vAlign w:val="center"/>
          </w:tcPr>
          <w:p w:rsidR="008B270C" w:rsidRDefault="008B270C" w:rsidP="00E410EC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8B270C" w:rsidRDefault="008B270C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DC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输入电压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</w:t>
            </w:r>
          </w:p>
          <w:p w:rsidR="008B270C" w:rsidRDefault="008B270C" w:rsidP="008B270C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ADIN3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70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2065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 w:rsidRPr="00A657AD">
              <w:rPr>
                <w:rFonts w:eastAsiaTheme="minorEastAsia"/>
                <w:sz w:val="24"/>
                <w:szCs w:val="24"/>
                <w:lang w:eastAsia="zh-CN"/>
              </w:rPr>
              <w:t>P3.1/A13</w:t>
            </w:r>
          </w:p>
        </w:tc>
        <w:tc>
          <w:tcPr>
            <w:tcW w:w="5243" w:type="dxa"/>
          </w:tcPr>
          <w:p w:rsidR="008B270C" w:rsidRDefault="008B270C" w:rsidP="00C03D3E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DC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输入电压的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采样信号来自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组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DC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电源经二极管比较后输出的电压（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12-26V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），工作的电源经二极管后将产生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0.1-0.7V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的压降，该电压值经过降压调整及低通滤波后进入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AD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通道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13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（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13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）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。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V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ADIN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3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=V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DCIN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/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11</w:t>
            </w:r>
          </w:p>
        </w:tc>
      </w:tr>
      <w:tr w:rsidR="008B270C" w:rsidTr="00AC67A5">
        <w:trPr>
          <w:jc w:val="center"/>
        </w:trPr>
        <w:tc>
          <w:tcPr>
            <w:tcW w:w="453" w:type="dxa"/>
            <w:vMerge/>
            <w:vAlign w:val="center"/>
          </w:tcPr>
          <w:p w:rsidR="008B270C" w:rsidRDefault="008B270C" w:rsidP="00E410EC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8B270C" w:rsidRDefault="008B270C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备份电池输入电压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</w:t>
            </w:r>
          </w:p>
          <w:p w:rsidR="008B270C" w:rsidRDefault="008B270C" w:rsidP="008B270C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ADIN4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70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2065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 w:rsidRPr="00A657AD">
              <w:rPr>
                <w:rFonts w:eastAsiaTheme="minorEastAsia"/>
                <w:sz w:val="24"/>
                <w:szCs w:val="24"/>
                <w:lang w:eastAsia="zh-CN"/>
              </w:rPr>
              <w:t>P3.2/A14</w:t>
            </w:r>
          </w:p>
        </w:tc>
        <w:tc>
          <w:tcPr>
            <w:tcW w:w="5243" w:type="dxa"/>
          </w:tcPr>
          <w:p w:rsidR="008B270C" w:rsidRDefault="008B270C" w:rsidP="006C7B63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备份电池输入电压的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采样信号来自外接备份电池电压（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  <w:r w:rsidR="006C7B63"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-26V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），经过降压调整及低通滤波后进入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AD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通道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14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（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14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）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。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V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ADIN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4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=V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backup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/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11</w:t>
            </w:r>
          </w:p>
        </w:tc>
      </w:tr>
      <w:tr w:rsidR="008B270C" w:rsidTr="00AC67A5">
        <w:trPr>
          <w:jc w:val="center"/>
        </w:trPr>
        <w:tc>
          <w:tcPr>
            <w:tcW w:w="453" w:type="dxa"/>
            <w:vMerge/>
            <w:vAlign w:val="center"/>
          </w:tcPr>
          <w:p w:rsidR="008B270C" w:rsidRDefault="008B270C" w:rsidP="00727259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8B270C" w:rsidRDefault="008B270C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5V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输出电压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</w:t>
            </w:r>
          </w:p>
          <w:p w:rsidR="008B270C" w:rsidRDefault="008B270C" w:rsidP="008B270C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ADIN5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70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2065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 w:rsidRPr="00A657AD">
              <w:rPr>
                <w:rFonts w:eastAsiaTheme="minorEastAsia"/>
                <w:sz w:val="24"/>
                <w:szCs w:val="24"/>
                <w:lang w:eastAsia="zh-CN"/>
              </w:rPr>
              <w:t>P3.3/A15</w:t>
            </w:r>
          </w:p>
        </w:tc>
        <w:tc>
          <w:tcPr>
            <w:tcW w:w="5243" w:type="dxa"/>
          </w:tcPr>
          <w:p w:rsidR="008B270C" w:rsidRDefault="008B270C" w:rsidP="00727259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5V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输出电压（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UI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板供电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4.75-5.25V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）的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采样信号来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DC/DC 5V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转换输出，该电压值经过降压调整及低通滤波后进入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AD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通道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15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（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15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）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。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V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ADIN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5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=V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5Vout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/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11</w:t>
            </w:r>
          </w:p>
        </w:tc>
      </w:tr>
      <w:tr w:rsidR="008B270C" w:rsidTr="00AC67A5">
        <w:trPr>
          <w:jc w:val="center"/>
        </w:trPr>
        <w:tc>
          <w:tcPr>
            <w:tcW w:w="453" w:type="dxa"/>
            <w:vMerge/>
            <w:vAlign w:val="center"/>
          </w:tcPr>
          <w:p w:rsidR="008B270C" w:rsidRDefault="008B270C" w:rsidP="00B525D1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8B270C" w:rsidRDefault="008B270C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内部电池电压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</w:t>
            </w:r>
          </w:p>
          <w:p w:rsidR="008B270C" w:rsidRDefault="008B270C" w:rsidP="008B270C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ADIN6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70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2065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 w:rsidRPr="00A657AD">
              <w:rPr>
                <w:rFonts w:eastAsiaTheme="minorEastAsia"/>
                <w:sz w:val="24"/>
                <w:szCs w:val="24"/>
                <w:lang w:eastAsia="zh-CN"/>
              </w:rPr>
              <w:t>P1.3/UCB0STE/A3</w:t>
            </w:r>
          </w:p>
        </w:tc>
        <w:tc>
          <w:tcPr>
            <w:tcW w:w="5243" w:type="dxa"/>
          </w:tcPr>
          <w:p w:rsidR="008B270C" w:rsidRDefault="008B270C" w:rsidP="007E5B87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内部电池电压的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采样信号来内部电池</w:t>
            </w:r>
            <w:r w:rsidR="007E5B87">
              <w:rPr>
                <w:rFonts w:eastAsiaTheme="minorEastAsia" w:hint="eastAsia"/>
                <w:sz w:val="24"/>
                <w:szCs w:val="24"/>
                <w:lang w:eastAsia="zh-CN"/>
              </w:rPr>
              <w:t>输出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端（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12-16.8V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），该电压值经过降压调整及低通滤波后进入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AD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通道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3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（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3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）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。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V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ADIN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6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=V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Pack+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/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11</w:t>
            </w:r>
          </w:p>
        </w:tc>
      </w:tr>
      <w:tr w:rsidR="008B270C" w:rsidTr="00AC67A5">
        <w:trPr>
          <w:jc w:val="center"/>
        </w:trPr>
        <w:tc>
          <w:tcPr>
            <w:tcW w:w="453" w:type="dxa"/>
            <w:vMerge/>
            <w:vAlign w:val="center"/>
          </w:tcPr>
          <w:p w:rsidR="008B270C" w:rsidRDefault="008B270C" w:rsidP="00B525D1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8B270C" w:rsidRDefault="008B270C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24V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输出电压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</w:t>
            </w:r>
          </w:p>
          <w:p w:rsidR="008B270C" w:rsidRDefault="008B270C" w:rsidP="008B270C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ADIN7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70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2065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 w:rsidRPr="00A657AD">
              <w:rPr>
                <w:rFonts w:eastAsiaTheme="minorEastAsia"/>
                <w:sz w:val="24"/>
                <w:szCs w:val="24"/>
                <w:lang w:eastAsia="zh-CN"/>
              </w:rPr>
              <w:t>P1.4/UCA0STE/A4</w:t>
            </w:r>
          </w:p>
        </w:tc>
        <w:tc>
          <w:tcPr>
            <w:tcW w:w="5243" w:type="dxa"/>
          </w:tcPr>
          <w:p w:rsidR="008B270C" w:rsidRDefault="008B270C" w:rsidP="00B525D1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24V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输出电压（主控板供电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22.8-25.2V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）的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采样信号来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DC/DC 24V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转换输出，该电压值经过降压调整及低通滤波后进入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AD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通道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4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（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4</w:t>
            </w:r>
            <w:r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）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。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V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ADIN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7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=V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24Vout</w:t>
            </w:r>
            <w:r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/</w:t>
            </w:r>
            <w:r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11</w:t>
            </w:r>
          </w:p>
        </w:tc>
      </w:tr>
      <w:tr w:rsidR="008B270C" w:rsidTr="00AC67A5">
        <w:trPr>
          <w:jc w:val="center"/>
        </w:trPr>
        <w:tc>
          <w:tcPr>
            <w:tcW w:w="453" w:type="dxa"/>
            <w:vMerge/>
            <w:vAlign w:val="center"/>
          </w:tcPr>
          <w:p w:rsidR="008B270C" w:rsidRDefault="008B270C" w:rsidP="008B270C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8B270C" w:rsidRDefault="009701F6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AC/DC </w:t>
            </w:r>
            <w:r w:rsidR="008B270C">
              <w:rPr>
                <w:rFonts w:eastAsiaTheme="minorEastAsia" w:hint="eastAsia"/>
                <w:sz w:val="24"/>
                <w:szCs w:val="24"/>
                <w:lang w:eastAsia="zh-CN"/>
              </w:rPr>
              <w:t>24V</w:t>
            </w:r>
            <w:r w:rsidR="008B270C">
              <w:rPr>
                <w:rFonts w:eastAsiaTheme="minorEastAsia" w:hint="eastAsia"/>
                <w:sz w:val="24"/>
                <w:szCs w:val="24"/>
                <w:lang w:eastAsia="zh-CN"/>
              </w:rPr>
              <w:t>电压</w:t>
            </w:r>
            <w:r w:rsidR="008B270C"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 w:rsidR="008B270C">
              <w:rPr>
                <w:rFonts w:eastAsiaTheme="minorEastAsia" w:hint="eastAsia"/>
                <w:sz w:val="24"/>
                <w:szCs w:val="24"/>
                <w:lang w:eastAsia="zh-CN"/>
              </w:rPr>
              <w:t>采样</w:t>
            </w:r>
          </w:p>
          <w:p w:rsidR="008B270C" w:rsidRDefault="008B270C" w:rsidP="008B270C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ADIN8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70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2065" w:type="dxa"/>
            <w:vAlign w:val="center"/>
          </w:tcPr>
          <w:p w:rsidR="008B270C" w:rsidRDefault="008B270C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 w:rsidRPr="00A657AD">
              <w:rPr>
                <w:rFonts w:eastAsiaTheme="minorEastAsia"/>
                <w:sz w:val="24"/>
                <w:szCs w:val="24"/>
                <w:lang w:eastAsia="zh-CN"/>
              </w:rPr>
              <w:t>P1.5/UCA0CLK/A5</w:t>
            </w:r>
          </w:p>
        </w:tc>
        <w:tc>
          <w:tcPr>
            <w:tcW w:w="5243" w:type="dxa"/>
          </w:tcPr>
          <w:p w:rsidR="008B270C" w:rsidRDefault="009701F6" w:rsidP="008B270C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AC/DC 24V</w:t>
            </w:r>
            <w:r w:rsidR="008B270C">
              <w:rPr>
                <w:rFonts w:eastAsiaTheme="minorEastAsia" w:hint="eastAsia"/>
                <w:sz w:val="24"/>
                <w:szCs w:val="24"/>
                <w:lang w:eastAsia="zh-CN"/>
              </w:rPr>
              <w:t>电压（</w:t>
            </w:r>
            <w:r w:rsidR="008B270C">
              <w:rPr>
                <w:rFonts w:eastAsiaTheme="minorEastAsia" w:hint="eastAsia"/>
                <w:sz w:val="24"/>
                <w:szCs w:val="24"/>
                <w:lang w:eastAsia="zh-CN"/>
              </w:rPr>
              <w:t>22.8-25.2V</w:t>
            </w:r>
            <w:r w:rsidR="008B270C">
              <w:rPr>
                <w:rFonts w:eastAsiaTheme="minorEastAsia" w:hint="eastAsia"/>
                <w:sz w:val="24"/>
                <w:szCs w:val="24"/>
                <w:lang w:eastAsia="zh-CN"/>
              </w:rPr>
              <w:t>）的</w:t>
            </w:r>
            <w:r w:rsidR="008B270C">
              <w:rPr>
                <w:rFonts w:eastAsiaTheme="minorEastAsia" w:hint="eastAsia"/>
                <w:sz w:val="24"/>
                <w:szCs w:val="24"/>
                <w:lang w:eastAsia="zh-CN"/>
              </w:rPr>
              <w:t>AD</w:t>
            </w:r>
            <w:r w:rsidR="008B270C">
              <w:rPr>
                <w:rFonts w:eastAsiaTheme="minorEastAsia" w:hint="eastAsia"/>
                <w:sz w:val="24"/>
                <w:szCs w:val="24"/>
                <w:lang w:eastAsia="zh-CN"/>
              </w:rPr>
              <w:t>采样信号来</w:t>
            </w:r>
            <w:r w:rsidR="008B270C">
              <w:rPr>
                <w:rFonts w:eastAsiaTheme="minorEastAsia" w:hint="eastAsia"/>
                <w:sz w:val="24"/>
                <w:szCs w:val="24"/>
                <w:lang w:eastAsia="zh-CN"/>
              </w:rPr>
              <w:t>AC/DC 24V</w:t>
            </w:r>
            <w:r w:rsidR="008B270C">
              <w:rPr>
                <w:rFonts w:eastAsiaTheme="minorEastAsia" w:hint="eastAsia"/>
                <w:sz w:val="24"/>
                <w:szCs w:val="24"/>
                <w:lang w:eastAsia="zh-CN"/>
              </w:rPr>
              <w:t>转换输出，该电压值经过降压调整及低通滤波后进入</w:t>
            </w:r>
            <w:r w:rsidR="008B270C"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AD</w:t>
            </w:r>
            <w:r w:rsidR="008B270C"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通道</w:t>
            </w:r>
            <w:r w:rsidR="008B270C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5</w:t>
            </w:r>
            <w:r w:rsidR="008B270C"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（</w:t>
            </w:r>
            <w:r w:rsidR="008B270C"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A</w:t>
            </w:r>
            <w:r w:rsidR="008B270C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5</w:t>
            </w:r>
            <w:r w:rsidR="008B270C" w:rsidRPr="00A657AD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）</w:t>
            </w:r>
            <w:r w:rsidR="008B270C">
              <w:rPr>
                <w:rFonts w:eastAsiaTheme="minorEastAsia" w:hint="eastAsia"/>
                <w:sz w:val="24"/>
                <w:szCs w:val="24"/>
                <w:lang w:eastAsia="zh-CN"/>
              </w:rPr>
              <w:t>。</w:t>
            </w:r>
            <w:r w:rsidR="008B270C"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V</w:t>
            </w:r>
            <w:r w:rsidR="008B270C" w:rsidRPr="00121019"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ADIN</w:t>
            </w:r>
            <w:r w:rsidR="008B270C"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8</w:t>
            </w:r>
            <w:r w:rsidR="008B270C"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=V</w:t>
            </w:r>
            <w:r w:rsidR="008B270C" w:rsidRPr="008B270C"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DC</w:t>
            </w:r>
            <w:r w:rsidR="008B270C">
              <w:rPr>
                <w:rFonts w:eastAsiaTheme="minorEastAsia" w:hint="eastAsia"/>
                <w:b/>
                <w:i/>
                <w:sz w:val="24"/>
                <w:szCs w:val="24"/>
                <w:vertAlign w:val="subscript"/>
                <w:lang w:eastAsia="zh-CN"/>
              </w:rPr>
              <w:t>24V</w:t>
            </w:r>
            <w:r w:rsidR="008B270C" w:rsidRPr="00121019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/</w:t>
            </w:r>
            <w:r w:rsidR="008B270C">
              <w:rPr>
                <w:rFonts w:eastAsiaTheme="minorEastAsia" w:hint="eastAsia"/>
                <w:b/>
                <w:i/>
                <w:sz w:val="24"/>
                <w:szCs w:val="24"/>
                <w:lang w:eastAsia="zh-CN"/>
              </w:rPr>
              <w:t>11</w:t>
            </w:r>
          </w:p>
        </w:tc>
      </w:tr>
      <w:tr w:rsidR="001B5A42" w:rsidTr="00AC67A5">
        <w:trPr>
          <w:jc w:val="center"/>
        </w:trPr>
        <w:tc>
          <w:tcPr>
            <w:tcW w:w="453" w:type="dxa"/>
            <w:vMerge w:val="restart"/>
            <w:vAlign w:val="center"/>
          </w:tcPr>
          <w:p w:rsidR="001B5A42" w:rsidRDefault="001B5A42" w:rsidP="001B5A42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lastRenderedPageBreak/>
              <w:t>S</w:t>
            </w:r>
          </w:p>
          <w:p w:rsidR="001B5A42" w:rsidRDefault="001B5A42" w:rsidP="001B5A42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P</w:t>
            </w:r>
          </w:p>
          <w:p w:rsidR="001B5A42" w:rsidRDefault="001B5A42" w:rsidP="001B5A42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I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总线</w:t>
            </w:r>
          </w:p>
        </w:tc>
        <w:tc>
          <w:tcPr>
            <w:tcW w:w="1559" w:type="dxa"/>
            <w:vAlign w:val="center"/>
          </w:tcPr>
          <w:p w:rsidR="001B5A42" w:rsidRDefault="001B5A42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1B5A42">
              <w:rPr>
                <w:rFonts w:eastAsiaTheme="minorEastAsia"/>
                <w:sz w:val="24"/>
                <w:szCs w:val="24"/>
                <w:lang w:eastAsia="zh-CN"/>
              </w:rPr>
              <w:t>SIMO</w:t>
            </w:r>
          </w:p>
        </w:tc>
        <w:tc>
          <w:tcPr>
            <w:tcW w:w="770" w:type="dxa"/>
            <w:vAlign w:val="center"/>
          </w:tcPr>
          <w:p w:rsidR="001B5A42" w:rsidRDefault="001B5A42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19</w:t>
            </w:r>
          </w:p>
        </w:tc>
        <w:tc>
          <w:tcPr>
            <w:tcW w:w="2065" w:type="dxa"/>
            <w:vAlign w:val="center"/>
          </w:tcPr>
          <w:p w:rsidR="001B5A42" w:rsidRPr="00A657AD" w:rsidRDefault="001B5A42" w:rsidP="00AC67A5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1B5A42">
              <w:rPr>
                <w:rFonts w:eastAsiaTheme="minorEastAsia"/>
                <w:sz w:val="24"/>
                <w:szCs w:val="24"/>
                <w:lang w:eastAsia="zh-CN"/>
              </w:rPr>
              <w:t>P2.5/UCA1TXD/UCA1SIM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O</w:t>
            </w:r>
          </w:p>
        </w:tc>
        <w:tc>
          <w:tcPr>
            <w:tcW w:w="5243" w:type="dxa"/>
          </w:tcPr>
          <w:p w:rsidR="001B5A42" w:rsidRDefault="001B5A42" w:rsidP="00C711F2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从入主出数据线</w:t>
            </w:r>
            <w:r w:rsidR="00C711F2">
              <w:rPr>
                <w:rFonts w:eastAsiaTheme="minorEastAsia" w:hint="eastAsia"/>
                <w:sz w:val="24"/>
                <w:szCs w:val="24"/>
                <w:lang w:eastAsia="zh-CN"/>
              </w:rPr>
              <w:t>（与</w:t>
            </w:r>
            <w:r w:rsidR="00C711F2">
              <w:rPr>
                <w:rFonts w:eastAsiaTheme="minorEastAsia" w:hint="eastAsia"/>
                <w:sz w:val="24"/>
                <w:szCs w:val="24"/>
                <w:lang w:eastAsia="zh-CN"/>
              </w:rPr>
              <w:t>ARM</w:t>
            </w:r>
            <w:r w:rsidR="00C711F2">
              <w:rPr>
                <w:rFonts w:eastAsiaTheme="minorEastAsia" w:hint="eastAsia"/>
                <w:sz w:val="24"/>
                <w:szCs w:val="24"/>
                <w:lang w:eastAsia="zh-CN"/>
              </w:rPr>
              <w:t>板</w:t>
            </w:r>
            <w:r w:rsidR="00C711F2">
              <w:rPr>
                <w:rFonts w:eastAsiaTheme="minorEastAsia" w:hint="eastAsia"/>
                <w:sz w:val="24"/>
                <w:szCs w:val="24"/>
                <w:lang w:eastAsia="zh-CN"/>
              </w:rPr>
              <w:t>SIMO</w:t>
            </w:r>
            <w:r w:rsidR="00C711F2">
              <w:rPr>
                <w:rFonts w:eastAsiaTheme="minorEastAsia" w:hint="eastAsia"/>
                <w:sz w:val="24"/>
                <w:szCs w:val="24"/>
                <w:lang w:eastAsia="zh-CN"/>
              </w:rPr>
              <w:t>连接）</w:t>
            </w:r>
          </w:p>
        </w:tc>
      </w:tr>
      <w:tr w:rsidR="001B5A42" w:rsidTr="00AC67A5">
        <w:trPr>
          <w:jc w:val="center"/>
        </w:trPr>
        <w:tc>
          <w:tcPr>
            <w:tcW w:w="453" w:type="dxa"/>
            <w:vMerge/>
            <w:vAlign w:val="center"/>
          </w:tcPr>
          <w:p w:rsidR="001B5A42" w:rsidRDefault="001B5A42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1B5A42" w:rsidRDefault="001B5A42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1B5A42">
              <w:rPr>
                <w:rFonts w:eastAsiaTheme="minorEastAsia"/>
                <w:sz w:val="24"/>
                <w:szCs w:val="24"/>
                <w:lang w:eastAsia="zh-CN"/>
              </w:rPr>
              <w:t>SOMI</w:t>
            </w:r>
          </w:p>
        </w:tc>
        <w:tc>
          <w:tcPr>
            <w:tcW w:w="770" w:type="dxa"/>
            <w:vAlign w:val="center"/>
          </w:tcPr>
          <w:p w:rsidR="001B5A42" w:rsidRDefault="001B5A42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2065" w:type="dxa"/>
            <w:vAlign w:val="center"/>
          </w:tcPr>
          <w:p w:rsidR="001B5A42" w:rsidRPr="00A657AD" w:rsidRDefault="001B5A42" w:rsidP="00AC67A5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1B5A42">
              <w:rPr>
                <w:rFonts w:eastAsiaTheme="minorEastAsia"/>
                <w:sz w:val="24"/>
                <w:szCs w:val="24"/>
                <w:lang w:eastAsia="zh-CN"/>
              </w:rPr>
              <w:t>P2.6/UCA1RXD/UCA1SOMI</w:t>
            </w:r>
          </w:p>
        </w:tc>
        <w:tc>
          <w:tcPr>
            <w:tcW w:w="5243" w:type="dxa"/>
          </w:tcPr>
          <w:p w:rsidR="001B5A42" w:rsidRDefault="001B5A42" w:rsidP="00C711F2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主入从出数据线</w:t>
            </w:r>
            <w:r w:rsidR="00C711F2">
              <w:rPr>
                <w:rFonts w:eastAsiaTheme="minorEastAsia" w:hint="eastAsia"/>
                <w:sz w:val="24"/>
                <w:szCs w:val="24"/>
                <w:lang w:eastAsia="zh-CN"/>
              </w:rPr>
              <w:t>（与</w:t>
            </w:r>
            <w:r w:rsidR="00C711F2">
              <w:rPr>
                <w:rFonts w:eastAsiaTheme="minorEastAsia" w:hint="eastAsia"/>
                <w:sz w:val="24"/>
                <w:szCs w:val="24"/>
                <w:lang w:eastAsia="zh-CN"/>
              </w:rPr>
              <w:t>ARM</w:t>
            </w:r>
            <w:r w:rsidR="00C711F2">
              <w:rPr>
                <w:rFonts w:eastAsiaTheme="minorEastAsia" w:hint="eastAsia"/>
                <w:sz w:val="24"/>
                <w:szCs w:val="24"/>
                <w:lang w:eastAsia="zh-CN"/>
              </w:rPr>
              <w:t>板</w:t>
            </w:r>
            <w:r w:rsidR="00C711F2">
              <w:rPr>
                <w:rFonts w:eastAsiaTheme="minorEastAsia" w:hint="eastAsia"/>
                <w:sz w:val="24"/>
                <w:szCs w:val="24"/>
                <w:lang w:eastAsia="zh-CN"/>
              </w:rPr>
              <w:t>SOMI</w:t>
            </w:r>
            <w:r w:rsidR="00C711F2">
              <w:rPr>
                <w:rFonts w:eastAsiaTheme="minorEastAsia" w:hint="eastAsia"/>
                <w:sz w:val="24"/>
                <w:szCs w:val="24"/>
                <w:lang w:eastAsia="zh-CN"/>
              </w:rPr>
              <w:t>连接）</w:t>
            </w:r>
          </w:p>
        </w:tc>
      </w:tr>
      <w:tr w:rsidR="001B5A42" w:rsidTr="00AC67A5">
        <w:trPr>
          <w:jc w:val="center"/>
        </w:trPr>
        <w:tc>
          <w:tcPr>
            <w:tcW w:w="453" w:type="dxa"/>
            <w:vMerge/>
            <w:vAlign w:val="center"/>
          </w:tcPr>
          <w:p w:rsidR="001B5A42" w:rsidRDefault="001B5A42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1B5A42" w:rsidRDefault="00606EB6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606EB6">
              <w:rPr>
                <w:rFonts w:eastAsiaTheme="minorEastAsia"/>
                <w:sz w:val="24"/>
                <w:szCs w:val="24"/>
                <w:lang w:eastAsia="zh-CN"/>
              </w:rPr>
              <w:t>SPI_STE</w:t>
            </w:r>
          </w:p>
        </w:tc>
        <w:tc>
          <w:tcPr>
            <w:tcW w:w="770" w:type="dxa"/>
            <w:vAlign w:val="center"/>
          </w:tcPr>
          <w:p w:rsidR="001B5A42" w:rsidRDefault="001B5A42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36</w:t>
            </w:r>
          </w:p>
        </w:tc>
        <w:tc>
          <w:tcPr>
            <w:tcW w:w="2065" w:type="dxa"/>
            <w:vAlign w:val="center"/>
          </w:tcPr>
          <w:p w:rsidR="001B5A42" w:rsidRPr="00A657AD" w:rsidRDefault="00606EB6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 w:rsidRPr="00606EB6">
              <w:rPr>
                <w:rFonts w:eastAsiaTheme="minorEastAsia"/>
                <w:sz w:val="24"/>
                <w:szCs w:val="24"/>
                <w:lang w:eastAsia="zh-CN"/>
              </w:rPr>
              <w:t>P2.3/UCA1STE/A6</w:t>
            </w:r>
          </w:p>
        </w:tc>
        <w:tc>
          <w:tcPr>
            <w:tcW w:w="5243" w:type="dxa"/>
          </w:tcPr>
          <w:p w:rsidR="001B5A42" w:rsidRDefault="00846595" w:rsidP="00846595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从传输使能（片选）</w:t>
            </w:r>
          </w:p>
        </w:tc>
      </w:tr>
      <w:tr w:rsidR="001B5A42" w:rsidTr="00AC67A5">
        <w:trPr>
          <w:jc w:val="center"/>
        </w:trPr>
        <w:tc>
          <w:tcPr>
            <w:tcW w:w="453" w:type="dxa"/>
            <w:vMerge/>
            <w:vAlign w:val="center"/>
          </w:tcPr>
          <w:p w:rsidR="001B5A42" w:rsidRDefault="001B5A42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1B5A42" w:rsidRDefault="00846595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846595">
              <w:rPr>
                <w:rFonts w:eastAsiaTheme="minorEastAsia"/>
                <w:sz w:val="24"/>
                <w:szCs w:val="24"/>
                <w:lang w:eastAsia="zh-CN"/>
              </w:rPr>
              <w:t>SPI_CLK</w:t>
            </w:r>
          </w:p>
        </w:tc>
        <w:tc>
          <w:tcPr>
            <w:tcW w:w="770" w:type="dxa"/>
            <w:vAlign w:val="center"/>
          </w:tcPr>
          <w:p w:rsidR="001B5A42" w:rsidRDefault="001B5A42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37</w:t>
            </w:r>
          </w:p>
        </w:tc>
        <w:tc>
          <w:tcPr>
            <w:tcW w:w="2065" w:type="dxa"/>
            <w:vAlign w:val="center"/>
          </w:tcPr>
          <w:p w:rsidR="001B5A42" w:rsidRPr="00A657AD" w:rsidRDefault="00846595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 w:rsidRPr="00846595">
              <w:rPr>
                <w:rFonts w:eastAsiaTheme="minorEastAsia"/>
                <w:sz w:val="24"/>
                <w:szCs w:val="24"/>
                <w:lang w:eastAsia="zh-CN"/>
              </w:rPr>
              <w:t>P2.4/UCA1CLK/A7</w:t>
            </w:r>
          </w:p>
        </w:tc>
        <w:tc>
          <w:tcPr>
            <w:tcW w:w="5243" w:type="dxa"/>
          </w:tcPr>
          <w:p w:rsidR="001B5A42" w:rsidRDefault="00846595" w:rsidP="008B270C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串行时钟</w:t>
            </w:r>
          </w:p>
        </w:tc>
      </w:tr>
      <w:tr w:rsidR="00846595" w:rsidTr="00AC67A5">
        <w:trPr>
          <w:jc w:val="center"/>
        </w:trPr>
        <w:tc>
          <w:tcPr>
            <w:tcW w:w="453" w:type="dxa"/>
            <w:vMerge w:val="restart"/>
            <w:vAlign w:val="center"/>
          </w:tcPr>
          <w:p w:rsidR="00846595" w:rsidRDefault="00846595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I</w:t>
            </w:r>
            <w:r w:rsidRPr="00846595">
              <w:rPr>
                <w:rFonts w:eastAsiaTheme="minorEastAsia" w:hint="eastAsia"/>
                <w:sz w:val="24"/>
                <w:szCs w:val="24"/>
                <w:vertAlign w:val="subscript"/>
                <w:lang w:eastAsia="zh-CN"/>
              </w:rPr>
              <w:t>2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C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总线</w:t>
            </w:r>
          </w:p>
        </w:tc>
        <w:tc>
          <w:tcPr>
            <w:tcW w:w="1559" w:type="dxa"/>
            <w:vAlign w:val="center"/>
          </w:tcPr>
          <w:p w:rsidR="00846595" w:rsidRPr="00846595" w:rsidRDefault="00846595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846595">
              <w:rPr>
                <w:rFonts w:eastAsiaTheme="minorEastAsia"/>
                <w:sz w:val="24"/>
                <w:szCs w:val="24"/>
                <w:lang w:eastAsia="zh-CN"/>
              </w:rPr>
              <w:t>BT_SCL</w:t>
            </w:r>
          </w:p>
        </w:tc>
        <w:tc>
          <w:tcPr>
            <w:tcW w:w="770" w:type="dxa"/>
            <w:vAlign w:val="center"/>
          </w:tcPr>
          <w:p w:rsidR="00846595" w:rsidRDefault="00846595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30</w:t>
            </w:r>
          </w:p>
        </w:tc>
        <w:tc>
          <w:tcPr>
            <w:tcW w:w="2065" w:type="dxa"/>
            <w:vAlign w:val="center"/>
          </w:tcPr>
          <w:p w:rsidR="00846595" w:rsidRPr="00846595" w:rsidRDefault="00846595" w:rsidP="00AC67A5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846595">
              <w:rPr>
                <w:rFonts w:eastAsiaTheme="minorEastAsia"/>
                <w:sz w:val="24"/>
                <w:szCs w:val="24"/>
                <w:lang w:eastAsia="zh-CN"/>
              </w:rPr>
              <w:t>P1.6/UCB0SIMO/UCB0SDA</w:t>
            </w:r>
          </w:p>
        </w:tc>
        <w:tc>
          <w:tcPr>
            <w:tcW w:w="5243" w:type="dxa"/>
          </w:tcPr>
          <w:p w:rsidR="00846595" w:rsidRDefault="00C711F2" w:rsidP="008B270C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数据线（与电池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SMbus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数据线连接）</w:t>
            </w:r>
          </w:p>
          <w:p w:rsidR="00055237" w:rsidRDefault="00055237" w:rsidP="008B270C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846595" w:rsidTr="00AC67A5">
        <w:trPr>
          <w:jc w:val="center"/>
        </w:trPr>
        <w:tc>
          <w:tcPr>
            <w:tcW w:w="453" w:type="dxa"/>
            <w:vMerge/>
            <w:vAlign w:val="center"/>
          </w:tcPr>
          <w:p w:rsidR="00846595" w:rsidRDefault="00846595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846595" w:rsidRPr="00846595" w:rsidRDefault="00846595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846595">
              <w:rPr>
                <w:rFonts w:eastAsiaTheme="minorEastAsia"/>
                <w:sz w:val="24"/>
                <w:szCs w:val="24"/>
                <w:lang w:eastAsia="zh-CN"/>
              </w:rPr>
              <w:t>BT_SDA</w:t>
            </w:r>
          </w:p>
        </w:tc>
        <w:tc>
          <w:tcPr>
            <w:tcW w:w="770" w:type="dxa"/>
            <w:vAlign w:val="center"/>
          </w:tcPr>
          <w:p w:rsidR="00846595" w:rsidRDefault="00846595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31</w:t>
            </w:r>
          </w:p>
        </w:tc>
        <w:tc>
          <w:tcPr>
            <w:tcW w:w="2065" w:type="dxa"/>
            <w:vAlign w:val="center"/>
          </w:tcPr>
          <w:p w:rsidR="00846595" w:rsidRPr="00846595" w:rsidRDefault="00846595" w:rsidP="00AC67A5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846595">
              <w:rPr>
                <w:rFonts w:eastAsiaTheme="minorEastAsia"/>
                <w:sz w:val="24"/>
                <w:szCs w:val="24"/>
                <w:lang w:eastAsia="zh-CN"/>
              </w:rPr>
              <w:t>P1.7/UCB0SOMI/UCB0SCL</w:t>
            </w:r>
          </w:p>
        </w:tc>
        <w:tc>
          <w:tcPr>
            <w:tcW w:w="5243" w:type="dxa"/>
          </w:tcPr>
          <w:p w:rsidR="00846595" w:rsidRDefault="00C711F2" w:rsidP="00C711F2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串行时钟（与电池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SMbus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时钟线连接）</w:t>
            </w:r>
          </w:p>
          <w:p w:rsidR="00055237" w:rsidRDefault="00055237" w:rsidP="00055237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AC67A5" w:rsidTr="00AC67A5">
        <w:trPr>
          <w:jc w:val="center"/>
        </w:trPr>
        <w:tc>
          <w:tcPr>
            <w:tcW w:w="453" w:type="dxa"/>
            <w:vMerge w:val="restart"/>
            <w:vAlign w:val="center"/>
          </w:tcPr>
          <w:p w:rsidR="00AC67A5" w:rsidRDefault="00AC67A5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UART</w:t>
            </w:r>
          </w:p>
        </w:tc>
        <w:tc>
          <w:tcPr>
            <w:tcW w:w="1559" w:type="dxa"/>
            <w:vAlign w:val="center"/>
          </w:tcPr>
          <w:p w:rsidR="00AC67A5" w:rsidRPr="00846595" w:rsidRDefault="00AC67A5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AC67A5">
              <w:rPr>
                <w:rFonts w:eastAsiaTheme="minorEastAsia"/>
                <w:sz w:val="24"/>
                <w:szCs w:val="24"/>
                <w:lang w:eastAsia="zh-CN"/>
              </w:rPr>
              <w:t>TXD1_P2.0</w:t>
            </w:r>
          </w:p>
        </w:tc>
        <w:tc>
          <w:tcPr>
            <w:tcW w:w="770" w:type="dxa"/>
            <w:vAlign w:val="center"/>
          </w:tcPr>
          <w:p w:rsidR="00AC67A5" w:rsidRDefault="00AC67A5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23</w:t>
            </w:r>
          </w:p>
        </w:tc>
        <w:tc>
          <w:tcPr>
            <w:tcW w:w="2065" w:type="dxa"/>
            <w:vAlign w:val="center"/>
          </w:tcPr>
          <w:p w:rsidR="00AC67A5" w:rsidRPr="00846595" w:rsidRDefault="00AC67A5" w:rsidP="00AC67A5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AC67A5">
              <w:rPr>
                <w:rFonts w:eastAsiaTheme="minorEastAsia"/>
                <w:sz w:val="24"/>
                <w:szCs w:val="24"/>
                <w:lang w:eastAsia="zh-CN"/>
              </w:rPr>
              <w:t>P2.0/UCA0TXD/UCA0SIMO/ACLK</w:t>
            </w:r>
          </w:p>
        </w:tc>
        <w:tc>
          <w:tcPr>
            <w:tcW w:w="5243" w:type="dxa"/>
          </w:tcPr>
          <w:p w:rsidR="00AC67A5" w:rsidRDefault="00AC67A5" w:rsidP="00E876EE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串口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TTL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发出（与</w:t>
            </w:r>
            <w:r w:rsidR="00E876EE"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主控板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串口接收连接，可选择</w:t>
            </w:r>
            <w:r w:rsidR="00B15F26">
              <w:rPr>
                <w:rFonts w:eastAsiaTheme="minorEastAsia" w:hint="eastAsia"/>
                <w:sz w:val="24"/>
                <w:szCs w:val="24"/>
                <w:lang w:eastAsia="zh-CN"/>
              </w:rPr>
              <w:t>连接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至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RS232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接口）</w:t>
            </w:r>
          </w:p>
        </w:tc>
      </w:tr>
      <w:tr w:rsidR="00AC67A5" w:rsidTr="00AC67A5">
        <w:trPr>
          <w:jc w:val="center"/>
        </w:trPr>
        <w:tc>
          <w:tcPr>
            <w:tcW w:w="453" w:type="dxa"/>
            <w:vMerge/>
            <w:vAlign w:val="center"/>
          </w:tcPr>
          <w:p w:rsidR="00AC67A5" w:rsidRDefault="00AC67A5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AC67A5" w:rsidRPr="00846595" w:rsidRDefault="00AC67A5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AC67A5">
              <w:rPr>
                <w:rFonts w:eastAsiaTheme="minorEastAsia"/>
                <w:sz w:val="24"/>
                <w:szCs w:val="24"/>
                <w:lang w:eastAsia="zh-CN"/>
              </w:rPr>
              <w:t>RXD1_P2.1</w:t>
            </w:r>
          </w:p>
        </w:tc>
        <w:tc>
          <w:tcPr>
            <w:tcW w:w="770" w:type="dxa"/>
            <w:vAlign w:val="center"/>
          </w:tcPr>
          <w:p w:rsidR="00AC67A5" w:rsidRDefault="00AC67A5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24</w:t>
            </w:r>
          </w:p>
        </w:tc>
        <w:tc>
          <w:tcPr>
            <w:tcW w:w="2065" w:type="dxa"/>
            <w:vAlign w:val="center"/>
          </w:tcPr>
          <w:p w:rsidR="00AC67A5" w:rsidRPr="00846595" w:rsidRDefault="00AC67A5" w:rsidP="00AC67A5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AC67A5">
              <w:rPr>
                <w:rFonts w:eastAsiaTheme="minorEastAsia"/>
                <w:sz w:val="24"/>
                <w:szCs w:val="24"/>
                <w:lang w:eastAsia="zh-CN"/>
              </w:rPr>
              <w:t>P2.1/UCA0RXD/UCA0SOMI</w:t>
            </w:r>
          </w:p>
        </w:tc>
        <w:tc>
          <w:tcPr>
            <w:tcW w:w="5243" w:type="dxa"/>
          </w:tcPr>
          <w:p w:rsidR="00AC67A5" w:rsidRDefault="00AC67A5" w:rsidP="00B15F2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串口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TTL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接收（与</w:t>
            </w:r>
            <w:r w:rsidR="00E876EE"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主控板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串口发出连接，可选择</w:t>
            </w:r>
            <w:r w:rsidR="00B15F26">
              <w:rPr>
                <w:rFonts w:eastAsiaTheme="minorEastAsia" w:hint="eastAsia"/>
                <w:sz w:val="24"/>
                <w:szCs w:val="24"/>
                <w:lang w:eastAsia="zh-CN"/>
              </w:rPr>
              <w:t>连接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至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RS232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接口）</w:t>
            </w:r>
          </w:p>
        </w:tc>
      </w:tr>
      <w:tr w:rsidR="00E876EE" w:rsidTr="00AC67A5">
        <w:trPr>
          <w:jc w:val="center"/>
        </w:trPr>
        <w:tc>
          <w:tcPr>
            <w:tcW w:w="453" w:type="dxa"/>
            <w:vMerge w:val="restart"/>
            <w:vAlign w:val="center"/>
          </w:tcPr>
          <w:p w:rsidR="00E876EE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通用接口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IO</w:t>
            </w:r>
          </w:p>
        </w:tc>
        <w:tc>
          <w:tcPr>
            <w:tcW w:w="1559" w:type="dxa"/>
            <w:vAlign w:val="center"/>
          </w:tcPr>
          <w:p w:rsidR="00E876EE" w:rsidRDefault="00E876EE" w:rsidP="00542918">
            <w:pPr>
              <w:spacing w:after="0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电池充电使能控制</w:t>
            </w:r>
          </w:p>
          <w:p w:rsidR="00E876EE" w:rsidRPr="00AC67A5" w:rsidRDefault="00E876EE" w:rsidP="00542918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（</w:t>
            </w:r>
            <w:r w:rsidRPr="00542918">
              <w:rPr>
                <w:rFonts w:eastAsiaTheme="minorEastAsia"/>
                <w:sz w:val="24"/>
                <w:szCs w:val="24"/>
                <w:lang w:eastAsia="zh-CN"/>
              </w:rPr>
              <w:t>ICHG_EN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70" w:type="dxa"/>
            <w:vAlign w:val="center"/>
          </w:tcPr>
          <w:p w:rsidR="00E876EE" w:rsidRDefault="00E876EE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35</w:t>
            </w:r>
          </w:p>
        </w:tc>
        <w:tc>
          <w:tcPr>
            <w:tcW w:w="2065" w:type="dxa"/>
            <w:vAlign w:val="center"/>
          </w:tcPr>
          <w:p w:rsidR="00E876EE" w:rsidRPr="00AC67A5" w:rsidRDefault="00E876EE" w:rsidP="00AC67A5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542918">
              <w:rPr>
                <w:rFonts w:eastAsiaTheme="minorEastAsia"/>
                <w:sz w:val="24"/>
                <w:szCs w:val="24"/>
                <w:lang w:eastAsia="zh-CN"/>
              </w:rPr>
              <w:t>P2.7</w:t>
            </w:r>
          </w:p>
        </w:tc>
        <w:tc>
          <w:tcPr>
            <w:tcW w:w="5243" w:type="dxa"/>
          </w:tcPr>
          <w:p w:rsidR="00E876EE" w:rsidRDefault="00E876EE" w:rsidP="00B15F2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开启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/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关闭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MAX1873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对内部电池的充电功能：</w:t>
            </w:r>
          </w:p>
          <w:p w:rsidR="00E876EE" w:rsidRDefault="00E876EE" w:rsidP="00B15F2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-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高电平“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”关闭电池充电；</w:t>
            </w:r>
          </w:p>
          <w:p w:rsidR="00E876EE" w:rsidRPr="00542918" w:rsidRDefault="00E876EE" w:rsidP="00B15F2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-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低电平“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”开启电池充电。</w:t>
            </w:r>
          </w:p>
        </w:tc>
      </w:tr>
      <w:tr w:rsidR="00E876EE" w:rsidTr="00AC67A5">
        <w:trPr>
          <w:jc w:val="center"/>
        </w:trPr>
        <w:tc>
          <w:tcPr>
            <w:tcW w:w="453" w:type="dxa"/>
            <w:vMerge/>
            <w:vAlign w:val="center"/>
          </w:tcPr>
          <w:p w:rsidR="00E876EE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E876EE" w:rsidRDefault="00E876EE" w:rsidP="004B0846">
            <w:pPr>
              <w:spacing w:after="0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AC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供电绿色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LED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显示控制</w:t>
            </w:r>
          </w:p>
          <w:p w:rsidR="00E876EE" w:rsidRPr="00AC67A5" w:rsidRDefault="00E876EE" w:rsidP="00E876EE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AC</w:t>
            </w:r>
            <w:r w:rsidRPr="00542918">
              <w:rPr>
                <w:rFonts w:eastAsiaTheme="minorEastAsia"/>
                <w:sz w:val="24"/>
                <w:szCs w:val="24"/>
                <w:lang w:eastAsia="zh-CN"/>
              </w:rPr>
              <w:t>LED_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G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70" w:type="dxa"/>
            <w:vAlign w:val="center"/>
          </w:tcPr>
          <w:p w:rsidR="00E876EE" w:rsidRDefault="00E876EE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27</w:t>
            </w:r>
          </w:p>
        </w:tc>
        <w:tc>
          <w:tcPr>
            <w:tcW w:w="2065" w:type="dxa"/>
            <w:vAlign w:val="center"/>
          </w:tcPr>
          <w:p w:rsidR="00E876EE" w:rsidRPr="00AC67A5" w:rsidRDefault="00E876EE" w:rsidP="00AC67A5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4B0846">
              <w:rPr>
                <w:rFonts w:eastAsiaTheme="minorEastAsia"/>
                <w:sz w:val="24"/>
                <w:szCs w:val="24"/>
                <w:lang w:eastAsia="zh-CN"/>
              </w:rPr>
              <w:t>P3.7/TB2.2</w:t>
            </w:r>
          </w:p>
        </w:tc>
        <w:tc>
          <w:tcPr>
            <w:tcW w:w="5243" w:type="dxa"/>
          </w:tcPr>
          <w:p w:rsidR="00E876EE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在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AC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供电时接通绿色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LED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显示：</w:t>
            </w:r>
          </w:p>
          <w:p w:rsidR="00E876EE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- </w:t>
            </w:r>
            <w:r w:rsidRPr="004B0846">
              <w:rPr>
                <w:rFonts w:eastAsiaTheme="minorEastAsia" w:hint="eastAsia"/>
                <w:sz w:val="24"/>
                <w:szCs w:val="24"/>
                <w:lang w:eastAsia="zh-CN"/>
              </w:rPr>
              <w:t>高电平“</w:t>
            </w:r>
            <w:r w:rsidRPr="004B0846"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  <w:r w:rsidRPr="004B0846">
              <w:rPr>
                <w:rFonts w:eastAsiaTheme="minorEastAsia" w:hint="eastAsia"/>
                <w:sz w:val="24"/>
                <w:szCs w:val="24"/>
                <w:lang w:eastAsia="zh-CN"/>
              </w:rPr>
              <w:t>”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开启绿色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LED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显示；</w:t>
            </w:r>
          </w:p>
          <w:p w:rsidR="00E876EE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-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低电平“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”关闭绿色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LED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显示。</w:t>
            </w:r>
          </w:p>
        </w:tc>
      </w:tr>
      <w:tr w:rsidR="00E876EE" w:rsidTr="00AC67A5">
        <w:trPr>
          <w:jc w:val="center"/>
        </w:trPr>
        <w:tc>
          <w:tcPr>
            <w:tcW w:w="453" w:type="dxa"/>
            <w:vMerge/>
            <w:vAlign w:val="center"/>
          </w:tcPr>
          <w:p w:rsidR="00E876EE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E876EE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备份电池供电白色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LED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显示控制</w:t>
            </w:r>
          </w:p>
          <w:p w:rsidR="00E876EE" w:rsidRPr="00AC67A5" w:rsidRDefault="00E876EE" w:rsidP="00E876EE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DC</w:t>
            </w:r>
            <w:r w:rsidRPr="00542918">
              <w:rPr>
                <w:rFonts w:eastAsiaTheme="minorEastAsia"/>
                <w:sz w:val="24"/>
                <w:szCs w:val="24"/>
                <w:lang w:eastAsia="zh-CN"/>
              </w:rPr>
              <w:t>LED_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W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70" w:type="dxa"/>
            <w:vAlign w:val="center"/>
          </w:tcPr>
          <w:p w:rsidR="00E876EE" w:rsidRDefault="00E876EE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2065" w:type="dxa"/>
            <w:vAlign w:val="center"/>
          </w:tcPr>
          <w:p w:rsidR="00E876EE" w:rsidRPr="004B0846" w:rsidRDefault="00E876EE" w:rsidP="00AC67A5">
            <w:pPr>
              <w:spacing w:after="0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4B0846">
              <w:rPr>
                <w:rFonts w:eastAsiaTheme="minorEastAsia"/>
                <w:sz w:val="21"/>
                <w:szCs w:val="21"/>
                <w:lang w:eastAsia="zh-CN"/>
              </w:rPr>
              <w:t>P3.6/TB2.1/TB1CLK</w:t>
            </w:r>
          </w:p>
        </w:tc>
        <w:tc>
          <w:tcPr>
            <w:tcW w:w="5243" w:type="dxa"/>
          </w:tcPr>
          <w:p w:rsidR="00E876EE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在外接备份电池供电时接通白色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LED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显示：</w:t>
            </w:r>
          </w:p>
          <w:p w:rsidR="00E876EE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- </w:t>
            </w:r>
            <w:r w:rsidRPr="004B0846">
              <w:rPr>
                <w:rFonts w:eastAsiaTheme="minorEastAsia" w:hint="eastAsia"/>
                <w:sz w:val="24"/>
                <w:szCs w:val="24"/>
                <w:lang w:eastAsia="zh-CN"/>
              </w:rPr>
              <w:t>高电平“</w:t>
            </w:r>
            <w:r w:rsidRPr="004B0846"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  <w:r w:rsidRPr="004B0846">
              <w:rPr>
                <w:rFonts w:eastAsiaTheme="minorEastAsia" w:hint="eastAsia"/>
                <w:sz w:val="24"/>
                <w:szCs w:val="24"/>
                <w:lang w:eastAsia="zh-CN"/>
              </w:rPr>
              <w:t>”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开启白色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LED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显示；</w:t>
            </w:r>
          </w:p>
          <w:p w:rsidR="00E876EE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-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低电平“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”关闭白色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LED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显示。</w:t>
            </w:r>
          </w:p>
        </w:tc>
      </w:tr>
      <w:tr w:rsidR="00E876EE" w:rsidTr="00AC67A5">
        <w:trPr>
          <w:jc w:val="center"/>
        </w:trPr>
        <w:tc>
          <w:tcPr>
            <w:tcW w:w="453" w:type="dxa"/>
            <w:vMerge/>
            <w:vAlign w:val="center"/>
          </w:tcPr>
          <w:p w:rsidR="00E876EE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E876EE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内部电池供电蓝色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LED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显示控制</w:t>
            </w:r>
          </w:p>
          <w:p w:rsidR="00E876EE" w:rsidRPr="00AC67A5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（</w:t>
            </w:r>
            <w:r w:rsidRPr="00542918">
              <w:rPr>
                <w:rFonts w:eastAsiaTheme="minorEastAsia"/>
                <w:sz w:val="24"/>
                <w:szCs w:val="24"/>
                <w:lang w:eastAsia="zh-CN"/>
              </w:rPr>
              <w:t>BTLED_B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70" w:type="dxa"/>
            <w:vAlign w:val="center"/>
          </w:tcPr>
          <w:p w:rsidR="00E876EE" w:rsidRDefault="00E876EE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29</w:t>
            </w:r>
          </w:p>
        </w:tc>
        <w:tc>
          <w:tcPr>
            <w:tcW w:w="2065" w:type="dxa"/>
            <w:vAlign w:val="center"/>
          </w:tcPr>
          <w:p w:rsidR="00E876EE" w:rsidRPr="004B0846" w:rsidRDefault="00E876EE" w:rsidP="004B0846">
            <w:pPr>
              <w:spacing w:after="0"/>
              <w:rPr>
                <w:rFonts w:eastAsiaTheme="minorEastAsia"/>
                <w:sz w:val="21"/>
                <w:szCs w:val="21"/>
                <w:lang w:eastAsia="zh-CN"/>
              </w:rPr>
            </w:pPr>
            <w:r w:rsidRPr="004B0846">
              <w:rPr>
                <w:rFonts w:eastAsiaTheme="minorEastAsia"/>
                <w:sz w:val="21"/>
                <w:szCs w:val="21"/>
                <w:lang w:eastAsia="zh-CN"/>
              </w:rPr>
              <w:t>P3.5/TB1.2/CDOUT</w:t>
            </w:r>
          </w:p>
        </w:tc>
        <w:tc>
          <w:tcPr>
            <w:tcW w:w="5243" w:type="dxa"/>
          </w:tcPr>
          <w:p w:rsidR="00E876EE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在内部电池供电时接通蓝色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LED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显示：</w:t>
            </w:r>
          </w:p>
          <w:p w:rsidR="00E876EE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- </w:t>
            </w:r>
            <w:r w:rsidRPr="004B0846">
              <w:rPr>
                <w:rFonts w:eastAsiaTheme="minorEastAsia" w:hint="eastAsia"/>
                <w:sz w:val="24"/>
                <w:szCs w:val="24"/>
                <w:lang w:eastAsia="zh-CN"/>
              </w:rPr>
              <w:t>高电平“</w:t>
            </w:r>
            <w:r w:rsidRPr="004B0846"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  <w:r w:rsidRPr="004B0846">
              <w:rPr>
                <w:rFonts w:eastAsiaTheme="minorEastAsia" w:hint="eastAsia"/>
                <w:sz w:val="24"/>
                <w:szCs w:val="24"/>
                <w:lang w:eastAsia="zh-CN"/>
              </w:rPr>
              <w:t>”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开启蓝色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LED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显示；</w:t>
            </w:r>
          </w:p>
          <w:p w:rsidR="00E876EE" w:rsidRPr="004B0846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-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低电平“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”关闭蓝色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LED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显示。</w:t>
            </w:r>
          </w:p>
        </w:tc>
      </w:tr>
      <w:tr w:rsidR="00E876EE" w:rsidTr="00AC67A5">
        <w:trPr>
          <w:jc w:val="center"/>
        </w:trPr>
        <w:tc>
          <w:tcPr>
            <w:tcW w:w="453" w:type="dxa"/>
            <w:vMerge/>
            <w:vAlign w:val="center"/>
          </w:tcPr>
          <w:p w:rsidR="00E876EE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E876EE" w:rsidRPr="00E876EE" w:rsidRDefault="00E876EE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highlight w:val="yellow"/>
                <w:lang w:eastAsia="zh-CN"/>
              </w:rPr>
            </w:pPr>
            <w:r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报警信号黄色</w:t>
            </w:r>
            <w:r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LED</w:t>
            </w:r>
            <w:r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显示控制</w:t>
            </w:r>
          </w:p>
          <w:p w:rsidR="00E876EE" w:rsidRPr="00E876EE" w:rsidRDefault="00E876EE" w:rsidP="00E876EE">
            <w:pPr>
              <w:spacing w:after="0"/>
              <w:jc w:val="both"/>
              <w:rPr>
                <w:rFonts w:eastAsiaTheme="minorEastAsia"/>
                <w:sz w:val="24"/>
                <w:szCs w:val="24"/>
                <w:highlight w:val="yellow"/>
                <w:lang w:eastAsia="zh-CN"/>
              </w:rPr>
            </w:pPr>
            <w:r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（</w:t>
            </w:r>
            <w:r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A</w:t>
            </w:r>
            <w:r w:rsidRPr="00E876EE">
              <w:rPr>
                <w:rFonts w:eastAsiaTheme="minorEastAsia"/>
                <w:sz w:val="24"/>
                <w:szCs w:val="24"/>
                <w:highlight w:val="yellow"/>
                <w:lang w:eastAsia="zh-CN"/>
              </w:rPr>
              <w:t>LED_</w:t>
            </w:r>
            <w:r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Y</w:t>
            </w:r>
            <w:r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）</w:t>
            </w:r>
          </w:p>
        </w:tc>
        <w:tc>
          <w:tcPr>
            <w:tcW w:w="770" w:type="dxa"/>
            <w:vAlign w:val="center"/>
          </w:tcPr>
          <w:p w:rsidR="00E876EE" w:rsidRPr="00E876EE" w:rsidRDefault="00E876EE" w:rsidP="00333708">
            <w:pPr>
              <w:spacing w:after="0"/>
              <w:jc w:val="center"/>
              <w:rPr>
                <w:rFonts w:eastAsiaTheme="minorEastAsia"/>
                <w:sz w:val="24"/>
                <w:szCs w:val="24"/>
                <w:highlight w:val="yellow"/>
                <w:lang w:eastAsia="zh-CN"/>
              </w:rPr>
            </w:pPr>
            <w:r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25</w:t>
            </w:r>
          </w:p>
        </w:tc>
        <w:tc>
          <w:tcPr>
            <w:tcW w:w="2065" w:type="dxa"/>
            <w:vAlign w:val="center"/>
          </w:tcPr>
          <w:p w:rsidR="00E876EE" w:rsidRPr="00E876EE" w:rsidRDefault="00E876EE" w:rsidP="00333708">
            <w:pPr>
              <w:spacing w:after="0"/>
              <w:rPr>
                <w:rFonts w:eastAsiaTheme="minorEastAsia"/>
                <w:sz w:val="21"/>
                <w:szCs w:val="21"/>
                <w:highlight w:val="yellow"/>
                <w:lang w:eastAsia="zh-CN"/>
              </w:rPr>
            </w:pPr>
            <w:r w:rsidRPr="00E876EE">
              <w:rPr>
                <w:rFonts w:eastAsiaTheme="minorEastAsia"/>
                <w:sz w:val="21"/>
                <w:szCs w:val="21"/>
                <w:highlight w:val="yellow"/>
                <w:lang w:eastAsia="zh-CN"/>
              </w:rPr>
              <w:t>P2.2/UCB0CLK</w:t>
            </w:r>
          </w:p>
        </w:tc>
        <w:tc>
          <w:tcPr>
            <w:tcW w:w="5243" w:type="dxa"/>
          </w:tcPr>
          <w:p w:rsidR="00BB26B6" w:rsidRDefault="00BB26B6" w:rsidP="00BB26B6">
            <w:pPr>
              <w:spacing w:after="0"/>
              <w:ind w:left="210" w:hangingChars="100" w:hanging="210"/>
              <w:jc w:val="both"/>
              <w:rPr>
                <w:rFonts w:eastAsiaTheme="minorEastAsia"/>
                <w:sz w:val="21"/>
                <w:szCs w:val="21"/>
                <w:highlight w:val="yellow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 xml:space="preserve">- </w:t>
            </w: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在接收到低级报警信号时接通黄色</w:t>
            </w: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LED</w:t>
            </w: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显示；</w:t>
            </w:r>
          </w:p>
          <w:p w:rsidR="00E876EE" w:rsidRDefault="00BB26B6" w:rsidP="00636D73">
            <w:pPr>
              <w:spacing w:after="0"/>
              <w:jc w:val="both"/>
              <w:rPr>
                <w:rFonts w:eastAsiaTheme="minorEastAsia"/>
                <w:sz w:val="21"/>
                <w:szCs w:val="21"/>
                <w:highlight w:val="yellow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 xml:space="preserve">- </w:t>
            </w: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在接收到中级报警信号时产生</w:t>
            </w: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0.</w:t>
            </w:r>
            <w:r w:rsidR="00AB514F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4Hz-0.8</w:t>
            </w: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Hz</w:t>
            </w:r>
            <w:r w:rsidR="00636D73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 xml:space="preserve"> (0.5Hz)</w:t>
            </w: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、</w:t>
            </w:r>
            <w:r w:rsidR="00AB514F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2</w:t>
            </w: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0%</w:t>
            </w:r>
            <w:r w:rsidR="00AB514F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-60%</w:t>
            </w:r>
            <w:r w:rsidR="00636D73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 xml:space="preserve"> (50%)</w:t>
            </w: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占空比的方波信号控制黄色</w:t>
            </w: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LED</w:t>
            </w: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显示。</w:t>
            </w:r>
          </w:p>
          <w:p w:rsidR="00BB26B6" w:rsidRPr="00BB26B6" w:rsidRDefault="00AB514F" w:rsidP="00514E3D">
            <w:pPr>
              <w:spacing w:after="0"/>
              <w:ind w:left="210" w:hangingChars="100" w:hanging="210"/>
              <w:jc w:val="both"/>
              <w:rPr>
                <w:rFonts w:eastAsiaTheme="minorEastAsia"/>
                <w:sz w:val="21"/>
                <w:szCs w:val="21"/>
                <w:highlight w:val="yellow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*</w:t>
            </w: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报警信号通过</w:t>
            </w: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UART</w:t>
            </w: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串口</w:t>
            </w:r>
            <w:r w:rsidR="00514E3D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，</w:t>
            </w:r>
            <w:r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来自主控板</w:t>
            </w:r>
          </w:p>
        </w:tc>
      </w:tr>
      <w:tr w:rsidR="00AB514F" w:rsidTr="00AC67A5">
        <w:trPr>
          <w:jc w:val="center"/>
        </w:trPr>
        <w:tc>
          <w:tcPr>
            <w:tcW w:w="453" w:type="dxa"/>
            <w:vMerge/>
            <w:vAlign w:val="center"/>
          </w:tcPr>
          <w:p w:rsidR="00AB514F" w:rsidRDefault="00AB514F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AB514F" w:rsidRPr="00E876EE" w:rsidRDefault="00AB514F" w:rsidP="00333708">
            <w:pPr>
              <w:spacing w:after="0"/>
              <w:jc w:val="both"/>
              <w:rPr>
                <w:rFonts w:eastAsiaTheme="minorEastAsia"/>
                <w:sz w:val="24"/>
                <w:szCs w:val="24"/>
                <w:highlight w:val="yellow"/>
                <w:lang w:eastAsia="zh-CN"/>
              </w:rPr>
            </w:pPr>
            <w:r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报警信号</w:t>
            </w:r>
            <w:r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红</w:t>
            </w:r>
            <w:r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色</w:t>
            </w:r>
            <w:r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LED</w:t>
            </w:r>
            <w:r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显示控制</w:t>
            </w:r>
          </w:p>
          <w:p w:rsidR="00AB514F" w:rsidRPr="00E876EE" w:rsidRDefault="00AB514F" w:rsidP="00AB514F">
            <w:pPr>
              <w:spacing w:after="0"/>
              <w:jc w:val="both"/>
              <w:rPr>
                <w:rFonts w:eastAsiaTheme="minorEastAsia"/>
                <w:sz w:val="24"/>
                <w:szCs w:val="24"/>
                <w:highlight w:val="yellow"/>
                <w:lang w:eastAsia="zh-CN"/>
              </w:rPr>
            </w:pPr>
            <w:r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（</w:t>
            </w:r>
            <w:r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A</w:t>
            </w:r>
            <w:r w:rsidRPr="00E876EE">
              <w:rPr>
                <w:rFonts w:eastAsiaTheme="minorEastAsia"/>
                <w:sz w:val="24"/>
                <w:szCs w:val="24"/>
                <w:highlight w:val="yellow"/>
                <w:lang w:eastAsia="zh-CN"/>
              </w:rPr>
              <w:t>LED_</w:t>
            </w:r>
            <w:r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R</w:t>
            </w:r>
            <w:r w:rsidRPr="00E876EE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）</w:t>
            </w:r>
          </w:p>
        </w:tc>
        <w:tc>
          <w:tcPr>
            <w:tcW w:w="770" w:type="dxa"/>
            <w:vAlign w:val="center"/>
          </w:tcPr>
          <w:p w:rsidR="00AB514F" w:rsidRPr="00514E3D" w:rsidRDefault="00AB514F" w:rsidP="00333708">
            <w:pPr>
              <w:spacing w:after="0"/>
              <w:jc w:val="center"/>
              <w:rPr>
                <w:rFonts w:eastAsiaTheme="minorEastAsia"/>
                <w:sz w:val="24"/>
                <w:szCs w:val="24"/>
                <w:highlight w:val="yellow"/>
                <w:lang w:eastAsia="zh-CN"/>
              </w:rPr>
            </w:pPr>
            <w:r w:rsidRPr="00514E3D">
              <w:rPr>
                <w:rFonts w:eastAsiaTheme="minorEastAsia" w:hint="eastAsia"/>
                <w:sz w:val="24"/>
                <w:szCs w:val="24"/>
                <w:highlight w:val="yellow"/>
                <w:lang w:eastAsia="zh-CN"/>
              </w:rPr>
              <w:t>26</w:t>
            </w:r>
          </w:p>
        </w:tc>
        <w:tc>
          <w:tcPr>
            <w:tcW w:w="2065" w:type="dxa"/>
            <w:vAlign w:val="center"/>
          </w:tcPr>
          <w:p w:rsidR="00AB514F" w:rsidRPr="00514E3D" w:rsidRDefault="00AB514F" w:rsidP="00333708">
            <w:pPr>
              <w:spacing w:after="0"/>
              <w:rPr>
                <w:rFonts w:eastAsiaTheme="minorEastAsia"/>
                <w:sz w:val="21"/>
                <w:szCs w:val="21"/>
                <w:highlight w:val="yellow"/>
                <w:lang w:eastAsia="zh-CN"/>
              </w:rPr>
            </w:pPr>
            <w:r w:rsidRPr="00514E3D">
              <w:rPr>
                <w:rFonts w:eastAsiaTheme="minorEastAsia"/>
                <w:sz w:val="21"/>
                <w:szCs w:val="21"/>
                <w:highlight w:val="yellow"/>
                <w:lang w:eastAsia="zh-CN"/>
              </w:rPr>
              <w:t>P3.4/SMCLK</w:t>
            </w:r>
          </w:p>
        </w:tc>
        <w:tc>
          <w:tcPr>
            <w:tcW w:w="5243" w:type="dxa"/>
          </w:tcPr>
          <w:p w:rsidR="00AB514F" w:rsidRPr="00514E3D" w:rsidRDefault="00AB514F" w:rsidP="00AB514F">
            <w:pPr>
              <w:spacing w:after="0"/>
              <w:jc w:val="both"/>
              <w:rPr>
                <w:rFonts w:eastAsiaTheme="minorEastAsia"/>
                <w:sz w:val="21"/>
                <w:szCs w:val="21"/>
                <w:highlight w:val="yellow"/>
                <w:lang w:eastAsia="zh-CN"/>
              </w:rPr>
            </w:pPr>
            <w:r w:rsidRPr="00514E3D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在接收到高级报警信号时产生</w:t>
            </w:r>
            <w:r w:rsidRPr="00514E3D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1.4Hz-</w:t>
            </w:r>
            <w:r w:rsidR="00636D73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2</w:t>
            </w:r>
            <w:r w:rsidRPr="00514E3D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.8Hz</w:t>
            </w:r>
            <w:r w:rsidR="00636D73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 xml:space="preserve"> (2Hz)</w:t>
            </w:r>
            <w:r w:rsidRPr="00514E3D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、</w:t>
            </w:r>
            <w:r w:rsidRPr="00514E3D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20%-60%</w:t>
            </w:r>
            <w:r w:rsidR="00636D73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 xml:space="preserve"> (50%)</w:t>
            </w:r>
            <w:r w:rsidRPr="00514E3D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占空比的方波信号控制红色</w:t>
            </w:r>
            <w:r w:rsidRPr="00514E3D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LED</w:t>
            </w:r>
            <w:r w:rsidRPr="00514E3D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显示。</w:t>
            </w:r>
          </w:p>
          <w:p w:rsidR="00AB514F" w:rsidRPr="00514E3D" w:rsidRDefault="00AB514F" w:rsidP="00AB514F">
            <w:pPr>
              <w:spacing w:after="0"/>
              <w:jc w:val="both"/>
              <w:rPr>
                <w:rFonts w:eastAsiaTheme="minorEastAsia"/>
                <w:sz w:val="21"/>
                <w:szCs w:val="21"/>
                <w:highlight w:val="yellow"/>
                <w:lang w:eastAsia="zh-CN"/>
              </w:rPr>
            </w:pPr>
            <w:r w:rsidRPr="00514E3D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*</w:t>
            </w:r>
            <w:r w:rsidRPr="00514E3D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报警信号通过</w:t>
            </w:r>
            <w:r w:rsidRPr="00514E3D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UART</w:t>
            </w:r>
            <w:r w:rsidRPr="00514E3D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串口</w:t>
            </w:r>
            <w:r w:rsidR="00514E3D" w:rsidRPr="00514E3D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，</w:t>
            </w:r>
            <w:r w:rsidRPr="00514E3D">
              <w:rPr>
                <w:rFonts w:eastAsiaTheme="minorEastAsia" w:hint="eastAsia"/>
                <w:sz w:val="21"/>
                <w:szCs w:val="21"/>
                <w:highlight w:val="yellow"/>
                <w:lang w:eastAsia="zh-CN"/>
              </w:rPr>
              <w:t>来自主控板</w:t>
            </w:r>
          </w:p>
        </w:tc>
      </w:tr>
      <w:tr w:rsidR="00AB514F" w:rsidTr="00AC67A5">
        <w:trPr>
          <w:jc w:val="center"/>
        </w:trPr>
        <w:tc>
          <w:tcPr>
            <w:tcW w:w="453" w:type="dxa"/>
            <w:vMerge w:val="restart"/>
            <w:vAlign w:val="center"/>
          </w:tcPr>
          <w:p w:rsidR="00AB514F" w:rsidRDefault="00AB514F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J</w:t>
            </w:r>
          </w:p>
          <w:p w:rsidR="00AB514F" w:rsidRDefault="00AB514F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T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lastRenderedPageBreak/>
              <w:t>AG</w:t>
            </w:r>
          </w:p>
        </w:tc>
        <w:tc>
          <w:tcPr>
            <w:tcW w:w="1559" w:type="dxa"/>
            <w:vAlign w:val="center"/>
          </w:tcPr>
          <w:p w:rsidR="00AB514F" w:rsidRPr="00AC67A5" w:rsidRDefault="00AB514F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B15F26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TDO</w:t>
            </w:r>
          </w:p>
        </w:tc>
        <w:tc>
          <w:tcPr>
            <w:tcW w:w="770" w:type="dxa"/>
            <w:vAlign w:val="center"/>
          </w:tcPr>
          <w:p w:rsidR="00AB514F" w:rsidRDefault="00AB514F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2065" w:type="dxa"/>
            <w:vAlign w:val="center"/>
          </w:tcPr>
          <w:p w:rsidR="00AB514F" w:rsidRPr="00AC67A5" w:rsidRDefault="00AB514F" w:rsidP="00AC67A5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B15F26">
              <w:rPr>
                <w:rFonts w:eastAsiaTheme="minorEastAsia"/>
                <w:sz w:val="24"/>
                <w:szCs w:val="24"/>
                <w:lang w:eastAsia="zh-CN"/>
              </w:rPr>
              <w:t>PJ.0/TDO/SMCLK</w:t>
            </w:r>
          </w:p>
        </w:tc>
        <w:tc>
          <w:tcPr>
            <w:tcW w:w="5243" w:type="dxa"/>
          </w:tcPr>
          <w:p w:rsidR="00AB514F" w:rsidRDefault="00AB514F" w:rsidP="00B15F2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测试数据输出</w:t>
            </w:r>
          </w:p>
        </w:tc>
      </w:tr>
      <w:tr w:rsidR="00AB514F" w:rsidTr="00AC67A5">
        <w:trPr>
          <w:jc w:val="center"/>
        </w:trPr>
        <w:tc>
          <w:tcPr>
            <w:tcW w:w="453" w:type="dxa"/>
            <w:vMerge/>
            <w:vAlign w:val="center"/>
          </w:tcPr>
          <w:p w:rsidR="00AB514F" w:rsidRDefault="00AB514F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AB514F" w:rsidRPr="00AC67A5" w:rsidRDefault="00AB514F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B15F26">
              <w:rPr>
                <w:rFonts w:eastAsiaTheme="minorEastAsia"/>
                <w:sz w:val="24"/>
                <w:szCs w:val="24"/>
                <w:lang w:eastAsia="zh-CN"/>
              </w:rPr>
              <w:t>TDI</w:t>
            </w:r>
          </w:p>
        </w:tc>
        <w:tc>
          <w:tcPr>
            <w:tcW w:w="770" w:type="dxa"/>
            <w:vAlign w:val="center"/>
          </w:tcPr>
          <w:p w:rsidR="00AB514F" w:rsidRDefault="00AB514F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2065" w:type="dxa"/>
            <w:vAlign w:val="center"/>
          </w:tcPr>
          <w:p w:rsidR="00AB514F" w:rsidRPr="00B15F26" w:rsidRDefault="00AB514F" w:rsidP="00AC67A5">
            <w:pPr>
              <w:spacing w:after="0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B15F26">
              <w:rPr>
                <w:rFonts w:eastAsiaTheme="minorEastAsia"/>
                <w:sz w:val="21"/>
                <w:szCs w:val="21"/>
                <w:lang w:eastAsia="zh-CN"/>
              </w:rPr>
              <w:t>PJ.1/TDI/TCLK/MC</w:t>
            </w:r>
            <w:r w:rsidRPr="00B15F26">
              <w:rPr>
                <w:rFonts w:eastAsiaTheme="minorEastAsia" w:hint="eastAsia"/>
                <w:sz w:val="21"/>
                <w:szCs w:val="21"/>
                <w:lang w:eastAsia="zh-CN"/>
              </w:rPr>
              <w:t>LK</w:t>
            </w:r>
          </w:p>
        </w:tc>
        <w:tc>
          <w:tcPr>
            <w:tcW w:w="5243" w:type="dxa"/>
          </w:tcPr>
          <w:p w:rsidR="00AB514F" w:rsidRDefault="00AB514F" w:rsidP="00B15F2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测试数据输入</w:t>
            </w:r>
          </w:p>
        </w:tc>
      </w:tr>
      <w:tr w:rsidR="00AB514F" w:rsidTr="00AC67A5">
        <w:trPr>
          <w:jc w:val="center"/>
        </w:trPr>
        <w:tc>
          <w:tcPr>
            <w:tcW w:w="453" w:type="dxa"/>
            <w:vMerge/>
            <w:vAlign w:val="center"/>
          </w:tcPr>
          <w:p w:rsidR="00AB514F" w:rsidRDefault="00AB514F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AB514F" w:rsidRPr="00AC67A5" w:rsidRDefault="00AB514F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B15F26">
              <w:rPr>
                <w:rFonts w:eastAsiaTheme="minorEastAsia"/>
                <w:sz w:val="24"/>
                <w:szCs w:val="24"/>
                <w:lang w:eastAsia="zh-CN"/>
              </w:rPr>
              <w:t>TMS</w:t>
            </w:r>
          </w:p>
        </w:tc>
        <w:tc>
          <w:tcPr>
            <w:tcW w:w="770" w:type="dxa"/>
            <w:vAlign w:val="center"/>
          </w:tcPr>
          <w:p w:rsidR="00AB514F" w:rsidRDefault="00AB514F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2065" w:type="dxa"/>
            <w:vAlign w:val="center"/>
          </w:tcPr>
          <w:p w:rsidR="00AB514F" w:rsidRPr="00AC67A5" w:rsidRDefault="00AB514F" w:rsidP="00AC67A5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B15F26">
              <w:rPr>
                <w:rFonts w:eastAsiaTheme="minorEastAsia"/>
                <w:sz w:val="24"/>
                <w:szCs w:val="24"/>
                <w:lang w:eastAsia="zh-CN"/>
              </w:rPr>
              <w:t>PJ.2/TMS/ACLK</w:t>
            </w:r>
          </w:p>
        </w:tc>
        <w:tc>
          <w:tcPr>
            <w:tcW w:w="5243" w:type="dxa"/>
          </w:tcPr>
          <w:p w:rsidR="00AB514F" w:rsidRDefault="00AB514F" w:rsidP="00B15F2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测试模式选择</w:t>
            </w:r>
          </w:p>
        </w:tc>
      </w:tr>
      <w:tr w:rsidR="00AB514F" w:rsidTr="00AC67A5">
        <w:trPr>
          <w:jc w:val="center"/>
        </w:trPr>
        <w:tc>
          <w:tcPr>
            <w:tcW w:w="453" w:type="dxa"/>
            <w:vMerge/>
            <w:vAlign w:val="center"/>
          </w:tcPr>
          <w:p w:rsidR="00AB514F" w:rsidRDefault="00AB514F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AB514F" w:rsidRPr="00AC67A5" w:rsidRDefault="00AB514F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B15F26">
              <w:rPr>
                <w:rFonts w:eastAsiaTheme="minorEastAsia"/>
                <w:sz w:val="24"/>
                <w:szCs w:val="24"/>
                <w:lang w:eastAsia="zh-CN"/>
              </w:rPr>
              <w:t>TCK</w:t>
            </w:r>
          </w:p>
        </w:tc>
        <w:tc>
          <w:tcPr>
            <w:tcW w:w="770" w:type="dxa"/>
            <w:vAlign w:val="center"/>
          </w:tcPr>
          <w:p w:rsidR="00AB514F" w:rsidRDefault="00AB514F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2065" w:type="dxa"/>
            <w:vAlign w:val="center"/>
          </w:tcPr>
          <w:p w:rsidR="00AB514F" w:rsidRPr="00AC67A5" w:rsidRDefault="00AB514F" w:rsidP="00AC67A5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B15F26">
              <w:rPr>
                <w:rFonts w:eastAsiaTheme="minorEastAsia"/>
                <w:sz w:val="24"/>
                <w:szCs w:val="24"/>
                <w:lang w:eastAsia="zh-CN"/>
              </w:rPr>
              <w:t>PJ.3/TCK</w:t>
            </w:r>
          </w:p>
        </w:tc>
        <w:tc>
          <w:tcPr>
            <w:tcW w:w="5243" w:type="dxa"/>
          </w:tcPr>
          <w:p w:rsidR="00AB514F" w:rsidRDefault="00AB514F" w:rsidP="00B15F2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测试时钟</w:t>
            </w:r>
          </w:p>
        </w:tc>
      </w:tr>
      <w:tr w:rsidR="00AB514F" w:rsidTr="00AC67A5">
        <w:trPr>
          <w:jc w:val="center"/>
        </w:trPr>
        <w:tc>
          <w:tcPr>
            <w:tcW w:w="453" w:type="dxa"/>
            <w:vMerge/>
            <w:vAlign w:val="center"/>
          </w:tcPr>
          <w:p w:rsidR="00AB514F" w:rsidRDefault="00AB514F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AB514F" w:rsidRPr="00AC67A5" w:rsidRDefault="00AB514F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TEST</w:t>
            </w:r>
          </w:p>
        </w:tc>
        <w:tc>
          <w:tcPr>
            <w:tcW w:w="770" w:type="dxa"/>
            <w:vAlign w:val="center"/>
          </w:tcPr>
          <w:p w:rsidR="00AB514F" w:rsidRDefault="00AB514F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2065" w:type="dxa"/>
            <w:vAlign w:val="center"/>
          </w:tcPr>
          <w:p w:rsidR="00AB514F" w:rsidRPr="00AC67A5" w:rsidRDefault="00AB514F" w:rsidP="00AC67A5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 w:rsidRPr="00B15F26">
              <w:rPr>
                <w:rFonts w:eastAsiaTheme="minorEastAsia"/>
                <w:sz w:val="24"/>
                <w:szCs w:val="24"/>
                <w:lang w:eastAsia="zh-CN"/>
              </w:rPr>
              <w:t>TEST/SBWTCK</w:t>
            </w:r>
          </w:p>
        </w:tc>
        <w:tc>
          <w:tcPr>
            <w:tcW w:w="5243" w:type="dxa"/>
          </w:tcPr>
          <w:p w:rsidR="00AB514F" w:rsidRDefault="00AB514F" w:rsidP="000F3DF9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测试模式使能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/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两线时钟线</w:t>
            </w:r>
          </w:p>
        </w:tc>
      </w:tr>
      <w:tr w:rsidR="00AB514F" w:rsidTr="00AC67A5">
        <w:trPr>
          <w:jc w:val="center"/>
        </w:trPr>
        <w:tc>
          <w:tcPr>
            <w:tcW w:w="453" w:type="dxa"/>
            <w:vMerge/>
            <w:vAlign w:val="center"/>
          </w:tcPr>
          <w:p w:rsidR="00AB514F" w:rsidRDefault="00AB514F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AB514F" w:rsidRPr="00AC67A5" w:rsidRDefault="00AB514F" w:rsidP="004B084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RST</w:t>
            </w:r>
          </w:p>
        </w:tc>
        <w:tc>
          <w:tcPr>
            <w:tcW w:w="770" w:type="dxa"/>
            <w:vAlign w:val="center"/>
          </w:tcPr>
          <w:p w:rsidR="00AB514F" w:rsidRDefault="00AB514F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22</w:t>
            </w:r>
          </w:p>
        </w:tc>
        <w:tc>
          <w:tcPr>
            <w:tcW w:w="2065" w:type="dxa"/>
            <w:vAlign w:val="center"/>
          </w:tcPr>
          <w:p w:rsidR="00AB514F" w:rsidRPr="000F3DF9" w:rsidRDefault="00AB514F" w:rsidP="000F3DF9">
            <w:pPr>
              <w:spacing w:after="0"/>
              <w:rPr>
                <w:rFonts w:eastAsiaTheme="minorEastAsia"/>
                <w:sz w:val="21"/>
                <w:szCs w:val="21"/>
                <w:lang w:eastAsia="zh-CN"/>
              </w:rPr>
            </w:pPr>
            <w:r w:rsidRPr="000F3DF9">
              <w:rPr>
                <w:rFonts w:eastAsiaTheme="minorEastAsia"/>
                <w:sz w:val="21"/>
                <w:szCs w:val="21"/>
                <w:lang w:eastAsia="zh-CN"/>
              </w:rPr>
              <w:t>RST/</w:t>
            </w:r>
            <w:r w:rsidRPr="000F3DF9">
              <w:rPr>
                <w:sz w:val="21"/>
                <w:szCs w:val="21"/>
              </w:rPr>
              <w:t xml:space="preserve"> </w:t>
            </w:r>
            <w:r w:rsidRPr="000F3DF9">
              <w:rPr>
                <w:rFonts w:eastAsiaTheme="minorEastAsia"/>
                <w:sz w:val="21"/>
                <w:szCs w:val="21"/>
                <w:lang w:eastAsia="zh-CN"/>
              </w:rPr>
              <w:t>NM</w:t>
            </w:r>
            <w:r w:rsidRPr="000F3DF9">
              <w:rPr>
                <w:rFonts w:eastAsiaTheme="minorEastAsia" w:hint="eastAsia"/>
                <w:sz w:val="21"/>
                <w:szCs w:val="21"/>
                <w:lang w:eastAsia="zh-CN"/>
              </w:rPr>
              <w:t>I</w:t>
            </w:r>
            <w:r w:rsidRPr="000F3DF9">
              <w:rPr>
                <w:rFonts w:eastAsiaTheme="minorEastAsia"/>
                <w:sz w:val="21"/>
                <w:szCs w:val="21"/>
                <w:lang w:eastAsia="zh-CN"/>
              </w:rPr>
              <w:t>/ SBWTDIO</w:t>
            </w:r>
          </w:p>
        </w:tc>
        <w:tc>
          <w:tcPr>
            <w:tcW w:w="5243" w:type="dxa"/>
          </w:tcPr>
          <w:p w:rsidR="00AB514F" w:rsidRDefault="00AB514F" w:rsidP="00B15F26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复位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/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非屏蔽中断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/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两线数据线</w:t>
            </w:r>
          </w:p>
        </w:tc>
      </w:tr>
      <w:tr w:rsidR="00AB514F" w:rsidTr="00774BFA">
        <w:trPr>
          <w:jc w:val="center"/>
        </w:trPr>
        <w:tc>
          <w:tcPr>
            <w:tcW w:w="2012" w:type="dxa"/>
            <w:gridSpan w:val="2"/>
            <w:vMerge w:val="restart"/>
            <w:vAlign w:val="center"/>
          </w:tcPr>
          <w:p w:rsidR="00AB514F" w:rsidRDefault="00AB514F" w:rsidP="00C72AE3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MCU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供电</w:t>
            </w:r>
          </w:p>
        </w:tc>
        <w:tc>
          <w:tcPr>
            <w:tcW w:w="770" w:type="dxa"/>
            <w:vAlign w:val="center"/>
          </w:tcPr>
          <w:p w:rsidR="00AB514F" w:rsidRDefault="00AB514F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065" w:type="dxa"/>
            <w:vAlign w:val="center"/>
          </w:tcPr>
          <w:p w:rsidR="00AB514F" w:rsidRPr="000F3DF9" w:rsidRDefault="00AB514F" w:rsidP="00C72AE3">
            <w:pPr>
              <w:spacing w:after="0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AVCC</w:t>
            </w:r>
          </w:p>
        </w:tc>
        <w:tc>
          <w:tcPr>
            <w:tcW w:w="5243" w:type="dxa"/>
          </w:tcPr>
          <w:p w:rsidR="00AB514F" w:rsidRDefault="00AB514F" w:rsidP="00C72AE3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模拟电源供电正（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3.3V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）</w:t>
            </w:r>
          </w:p>
        </w:tc>
      </w:tr>
      <w:tr w:rsidR="00AB514F" w:rsidTr="00774BFA">
        <w:trPr>
          <w:jc w:val="center"/>
        </w:trPr>
        <w:tc>
          <w:tcPr>
            <w:tcW w:w="2012" w:type="dxa"/>
            <w:gridSpan w:val="2"/>
            <w:vMerge/>
            <w:vAlign w:val="center"/>
          </w:tcPr>
          <w:p w:rsidR="00AB514F" w:rsidRDefault="00AB514F" w:rsidP="00C72AE3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770" w:type="dxa"/>
            <w:vAlign w:val="center"/>
          </w:tcPr>
          <w:p w:rsidR="00AB514F" w:rsidRDefault="00AB514F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4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、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38</w:t>
            </w:r>
          </w:p>
        </w:tc>
        <w:tc>
          <w:tcPr>
            <w:tcW w:w="2065" w:type="dxa"/>
            <w:vAlign w:val="center"/>
          </w:tcPr>
          <w:p w:rsidR="00AB514F" w:rsidRDefault="00AB514F" w:rsidP="00C72AE3">
            <w:pPr>
              <w:spacing w:after="0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AVSS</w:t>
            </w:r>
          </w:p>
        </w:tc>
        <w:tc>
          <w:tcPr>
            <w:tcW w:w="5243" w:type="dxa"/>
          </w:tcPr>
          <w:p w:rsidR="00AB514F" w:rsidRDefault="00AB514F" w:rsidP="00B15F26">
            <w:pPr>
              <w:spacing w:after="0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模拟电源供电地</w:t>
            </w:r>
          </w:p>
        </w:tc>
      </w:tr>
      <w:tr w:rsidR="00AB514F" w:rsidTr="00774BFA">
        <w:trPr>
          <w:jc w:val="center"/>
        </w:trPr>
        <w:tc>
          <w:tcPr>
            <w:tcW w:w="2012" w:type="dxa"/>
            <w:gridSpan w:val="2"/>
            <w:vMerge/>
            <w:vAlign w:val="center"/>
          </w:tcPr>
          <w:p w:rsidR="00AB514F" w:rsidRDefault="00AB514F" w:rsidP="00C72AE3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770" w:type="dxa"/>
            <w:vAlign w:val="center"/>
          </w:tcPr>
          <w:p w:rsidR="00AB514F" w:rsidRDefault="00AB514F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34</w:t>
            </w:r>
          </w:p>
        </w:tc>
        <w:tc>
          <w:tcPr>
            <w:tcW w:w="2065" w:type="dxa"/>
            <w:vAlign w:val="center"/>
          </w:tcPr>
          <w:p w:rsidR="00AB514F" w:rsidRDefault="00AB514F" w:rsidP="00C72AE3">
            <w:pPr>
              <w:spacing w:after="0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DVCC</w:t>
            </w:r>
          </w:p>
        </w:tc>
        <w:tc>
          <w:tcPr>
            <w:tcW w:w="5243" w:type="dxa"/>
          </w:tcPr>
          <w:p w:rsidR="00AB514F" w:rsidRDefault="00AB514F" w:rsidP="00774BFA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数字电源供电正（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3.3V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）</w:t>
            </w:r>
          </w:p>
        </w:tc>
      </w:tr>
      <w:tr w:rsidR="00AB514F" w:rsidTr="00774BFA">
        <w:trPr>
          <w:jc w:val="center"/>
        </w:trPr>
        <w:tc>
          <w:tcPr>
            <w:tcW w:w="2012" w:type="dxa"/>
            <w:gridSpan w:val="2"/>
            <w:vMerge/>
            <w:vAlign w:val="center"/>
          </w:tcPr>
          <w:p w:rsidR="00AB514F" w:rsidRDefault="00AB514F" w:rsidP="00C72AE3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770" w:type="dxa"/>
            <w:vAlign w:val="center"/>
          </w:tcPr>
          <w:p w:rsidR="00AB514F" w:rsidRDefault="00AB514F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33</w:t>
            </w:r>
          </w:p>
        </w:tc>
        <w:tc>
          <w:tcPr>
            <w:tcW w:w="2065" w:type="dxa"/>
            <w:vAlign w:val="center"/>
          </w:tcPr>
          <w:p w:rsidR="00AB514F" w:rsidRDefault="00AB514F" w:rsidP="00C72AE3">
            <w:pPr>
              <w:spacing w:after="0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DVSS</w:t>
            </w:r>
          </w:p>
        </w:tc>
        <w:tc>
          <w:tcPr>
            <w:tcW w:w="5243" w:type="dxa"/>
          </w:tcPr>
          <w:p w:rsidR="00AB514F" w:rsidRDefault="00AB514F" w:rsidP="00774BFA">
            <w:pPr>
              <w:spacing w:after="0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数字电源供电地</w:t>
            </w:r>
          </w:p>
        </w:tc>
      </w:tr>
      <w:tr w:rsidR="00AB514F" w:rsidTr="00774BFA">
        <w:trPr>
          <w:jc w:val="center"/>
        </w:trPr>
        <w:tc>
          <w:tcPr>
            <w:tcW w:w="2012" w:type="dxa"/>
            <w:gridSpan w:val="2"/>
            <w:vMerge w:val="restart"/>
            <w:vAlign w:val="center"/>
          </w:tcPr>
          <w:p w:rsidR="00AB514F" w:rsidRDefault="00AB514F" w:rsidP="00C72AE3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未使用管脚</w:t>
            </w:r>
          </w:p>
        </w:tc>
        <w:tc>
          <w:tcPr>
            <w:tcW w:w="770" w:type="dxa"/>
            <w:vAlign w:val="center"/>
          </w:tcPr>
          <w:p w:rsidR="00AB514F" w:rsidRDefault="00AB514F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65" w:type="dxa"/>
            <w:vAlign w:val="center"/>
          </w:tcPr>
          <w:p w:rsidR="00AB514F" w:rsidRDefault="00AB514F" w:rsidP="00C72AE3">
            <w:pPr>
              <w:spacing w:after="0"/>
              <w:rPr>
                <w:rFonts w:eastAsiaTheme="minorEastAsia"/>
                <w:sz w:val="21"/>
                <w:szCs w:val="21"/>
                <w:lang w:eastAsia="zh-CN"/>
              </w:rPr>
            </w:pPr>
            <w:r w:rsidRPr="00C72AE3">
              <w:rPr>
                <w:rFonts w:eastAsiaTheme="minorEastAsia"/>
                <w:sz w:val="21"/>
                <w:szCs w:val="21"/>
                <w:lang w:eastAsia="zh-CN"/>
              </w:rPr>
              <w:t>PJ.4/XIN</w:t>
            </w:r>
          </w:p>
        </w:tc>
        <w:tc>
          <w:tcPr>
            <w:tcW w:w="5243" w:type="dxa"/>
          </w:tcPr>
          <w:p w:rsidR="00AB514F" w:rsidRDefault="00AB514F" w:rsidP="00774BFA">
            <w:pPr>
              <w:spacing w:after="0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通用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 xml:space="preserve">IO/ 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晶振输入端</w:t>
            </w:r>
          </w:p>
        </w:tc>
      </w:tr>
      <w:tr w:rsidR="00AB514F" w:rsidTr="00774BFA">
        <w:trPr>
          <w:jc w:val="center"/>
        </w:trPr>
        <w:tc>
          <w:tcPr>
            <w:tcW w:w="2012" w:type="dxa"/>
            <w:gridSpan w:val="2"/>
            <w:vMerge/>
            <w:vAlign w:val="center"/>
          </w:tcPr>
          <w:p w:rsidR="00AB514F" w:rsidRDefault="00AB514F" w:rsidP="00C72AE3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770" w:type="dxa"/>
            <w:vAlign w:val="center"/>
          </w:tcPr>
          <w:p w:rsidR="00AB514F" w:rsidRDefault="00AB514F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065" w:type="dxa"/>
            <w:vAlign w:val="center"/>
          </w:tcPr>
          <w:p w:rsidR="00AB514F" w:rsidRDefault="00AB514F" w:rsidP="00C72AE3">
            <w:pPr>
              <w:spacing w:after="0"/>
              <w:rPr>
                <w:rFonts w:eastAsiaTheme="minorEastAsia"/>
                <w:sz w:val="21"/>
                <w:szCs w:val="21"/>
                <w:lang w:eastAsia="zh-CN"/>
              </w:rPr>
            </w:pPr>
            <w:r w:rsidRPr="00C72AE3">
              <w:rPr>
                <w:rFonts w:eastAsiaTheme="minorEastAsia"/>
                <w:sz w:val="21"/>
                <w:szCs w:val="21"/>
                <w:lang w:eastAsia="zh-CN"/>
              </w:rPr>
              <w:t>PJ.5/XOUT</w:t>
            </w:r>
          </w:p>
        </w:tc>
        <w:tc>
          <w:tcPr>
            <w:tcW w:w="5243" w:type="dxa"/>
          </w:tcPr>
          <w:p w:rsidR="00AB514F" w:rsidRDefault="00AB514F" w:rsidP="00E57EBB">
            <w:pPr>
              <w:spacing w:after="0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通用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 xml:space="preserve">IO/ 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晶振输出端</w:t>
            </w:r>
          </w:p>
        </w:tc>
      </w:tr>
      <w:tr w:rsidR="00AB514F" w:rsidTr="00774BFA">
        <w:trPr>
          <w:jc w:val="center"/>
        </w:trPr>
        <w:tc>
          <w:tcPr>
            <w:tcW w:w="2012" w:type="dxa"/>
            <w:gridSpan w:val="2"/>
            <w:vMerge/>
            <w:vAlign w:val="center"/>
          </w:tcPr>
          <w:p w:rsidR="00AB514F" w:rsidRDefault="00AB514F" w:rsidP="00C72AE3">
            <w:pPr>
              <w:spacing w:after="0"/>
              <w:jc w:val="both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770" w:type="dxa"/>
            <w:vAlign w:val="center"/>
          </w:tcPr>
          <w:p w:rsidR="00AB514F" w:rsidRDefault="00AB514F" w:rsidP="00A657AD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065" w:type="dxa"/>
            <w:vAlign w:val="center"/>
          </w:tcPr>
          <w:p w:rsidR="00AB514F" w:rsidRDefault="00AB514F" w:rsidP="00C72AE3">
            <w:pPr>
              <w:spacing w:after="0"/>
              <w:rPr>
                <w:rFonts w:eastAsiaTheme="minorEastAsia"/>
                <w:sz w:val="21"/>
                <w:szCs w:val="21"/>
                <w:lang w:eastAsia="zh-CN"/>
              </w:rPr>
            </w:pPr>
            <w:r w:rsidRPr="00C72AE3">
              <w:rPr>
                <w:rFonts w:eastAsiaTheme="minorEastAsia"/>
                <w:sz w:val="21"/>
                <w:szCs w:val="21"/>
                <w:lang w:eastAsia="zh-CN"/>
              </w:rPr>
              <w:t>P1.0/A0/VeREF-</w:t>
            </w:r>
          </w:p>
        </w:tc>
        <w:tc>
          <w:tcPr>
            <w:tcW w:w="5243" w:type="dxa"/>
          </w:tcPr>
          <w:p w:rsidR="00AB514F" w:rsidRDefault="00AB514F" w:rsidP="00E57EBB">
            <w:pPr>
              <w:spacing w:after="0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通用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IO/ AD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通道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 xml:space="preserve">A0/ </w:t>
            </w:r>
            <w:r>
              <w:rPr>
                <w:rFonts w:eastAsiaTheme="minorEastAsia" w:hint="eastAsia"/>
                <w:sz w:val="21"/>
                <w:szCs w:val="21"/>
                <w:lang w:eastAsia="zh-CN"/>
              </w:rPr>
              <w:t>外接基准源地</w:t>
            </w:r>
          </w:p>
        </w:tc>
      </w:tr>
    </w:tbl>
    <w:p w:rsidR="00A657AD" w:rsidRDefault="00A657AD" w:rsidP="00A657AD">
      <w:pPr>
        <w:jc w:val="center"/>
        <w:rPr>
          <w:rFonts w:eastAsiaTheme="minorEastAsia"/>
          <w:sz w:val="24"/>
          <w:szCs w:val="24"/>
          <w:lang w:eastAsia="zh-CN"/>
        </w:rPr>
      </w:pPr>
    </w:p>
    <w:p w:rsidR="00055237" w:rsidRDefault="00055237" w:rsidP="0005523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3.2  MCU</w:t>
      </w:r>
      <w:r>
        <w:rPr>
          <w:rFonts w:eastAsiaTheme="minorEastAsia" w:hint="eastAsia"/>
          <w:sz w:val="24"/>
          <w:szCs w:val="24"/>
          <w:lang w:eastAsia="zh-CN"/>
        </w:rPr>
        <w:t>（</w:t>
      </w:r>
      <w:r>
        <w:rPr>
          <w:rFonts w:eastAsiaTheme="minorEastAsia" w:hint="eastAsia"/>
          <w:sz w:val="24"/>
          <w:szCs w:val="24"/>
          <w:lang w:eastAsia="zh-CN"/>
        </w:rPr>
        <w:t>MSP430FR5725</w:t>
      </w:r>
      <w:r>
        <w:rPr>
          <w:rFonts w:eastAsiaTheme="minorEastAsia" w:hint="eastAsia"/>
          <w:sz w:val="24"/>
          <w:szCs w:val="24"/>
          <w:lang w:eastAsia="zh-CN"/>
        </w:rPr>
        <w:t>）</w:t>
      </w:r>
      <w:r w:rsidR="000C0BD7">
        <w:rPr>
          <w:rFonts w:eastAsiaTheme="minorEastAsia" w:hint="eastAsia"/>
          <w:sz w:val="24"/>
          <w:szCs w:val="24"/>
          <w:lang w:eastAsia="zh-CN"/>
        </w:rPr>
        <w:t>设计</w:t>
      </w:r>
      <w:r>
        <w:rPr>
          <w:rFonts w:eastAsiaTheme="minorEastAsia" w:hint="eastAsia"/>
          <w:sz w:val="24"/>
          <w:szCs w:val="24"/>
          <w:lang w:eastAsia="zh-CN"/>
        </w:rPr>
        <w:t>功能要求</w:t>
      </w:r>
    </w:p>
    <w:p w:rsidR="00055237" w:rsidRDefault="00055237" w:rsidP="0005523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3.2.1 </w:t>
      </w:r>
      <w:r>
        <w:rPr>
          <w:rFonts w:eastAsiaTheme="minorEastAsia" w:hint="eastAsia"/>
          <w:sz w:val="24"/>
          <w:szCs w:val="24"/>
          <w:lang w:eastAsia="zh-CN"/>
        </w:rPr>
        <w:t>实时监测系统供电电压</w:t>
      </w:r>
    </w:p>
    <w:p w:rsidR="003C44EB" w:rsidRDefault="003C44EB" w:rsidP="004D7CB6">
      <w:pPr>
        <w:ind w:firstLine="46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MSP430FR5725</w:t>
      </w:r>
      <w:r>
        <w:rPr>
          <w:rFonts w:eastAsiaTheme="minorEastAsia" w:hint="eastAsia"/>
          <w:sz w:val="24"/>
          <w:szCs w:val="24"/>
          <w:lang w:eastAsia="zh-CN"/>
        </w:rPr>
        <w:t>片内</w:t>
      </w:r>
      <w:r>
        <w:rPr>
          <w:rFonts w:eastAsiaTheme="minorEastAsia" w:hint="eastAsia"/>
          <w:sz w:val="24"/>
          <w:szCs w:val="24"/>
          <w:lang w:eastAsia="zh-CN"/>
        </w:rPr>
        <w:t>10bit AD</w:t>
      </w:r>
      <w:r>
        <w:rPr>
          <w:rFonts w:eastAsiaTheme="minorEastAsia" w:hint="eastAsia"/>
          <w:sz w:val="24"/>
          <w:szCs w:val="24"/>
          <w:lang w:eastAsia="zh-CN"/>
        </w:rPr>
        <w:t>共有</w:t>
      </w:r>
      <w:r>
        <w:rPr>
          <w:rFonts w:eastAsiaTheme="minorEastAsia" w:hint="eastAsia"/>
          <w:sz w:val="24"/>
          <w:szCs w:val="24"/>
          <w:lang w:eastAsia="zh-CN"/>
        </w:rPr>
        <w:t>12</w:t>
      </w:r>
      <w:r>
        <w:rPr>
          <w:rFonts w:eastAsiaTheme="minorEastAsia" w:hint="eastAsia"/>
          <w:sz w:val="24"/>
          <w:szCs w:val="24"/>
          <w:lang w:eastAsia="zh-CN"/>
        </w:rPr>
        <w:t>通道，选用其中</w:t>
      </w:r>
      <w:r>
        <w:rPr>
          <w:rFonts w:eastAsiaTheme="minorEastAsia" w:hint="eastAsia"/>
          <w:sz w:val="24"/>
          <w:szCs w:val="24"/>
          <w:lang w:eastAsia="zh-CN"/>
        </w:rPr>
        <w:t>9</w:t>
      </w:r>
      <w:r>
        <w:rPr>
          <w:rFonts w:eastAsiaTheme="minorEastAsia" w:hint="eastAsia"/>
          <w:sz w:val="24"/>
          <w:szCs w:val="24"/>
          <w:lang w:eastAsia="zh-CN"/>
        </w:rPr>
        <w:t>个通道分别实时检测</w:t>
      </w:r>
      <w:r>
        <w:rPr>
          <w:rFonts w:eastAsiaTheme="minorEastAsia" w:hint="eastAsia"/>
          <w:sz w:val="24"/>
          <w:szCs w:val="24"/>
          <w:lang w:eastAsia="zh-CN"/>
        </w:rPr>
        <w:t>8</w:t>
      </w:r>
      <w:r>
        <w:rPr>
          <w:rFonts w:eastAsiaTheme="minorEastAsia" w:hint="eastAsia"/>
          <w:sz w:val="24"/>
          <w:szCs w:val="24"/>
          <w:lang w:eastAsia="zh-CN"/>
        </w:rPr>
        <w:t>个系统关键点的供电电压和内部电池的充电电流</w:t>
      </w:r>
      <w:r w:rsidR="003D2CB1">
        <w:rPr>
          <w:rFonts w:eastAsiaTheme="minorEastAsia" w:hint="eastAsia"/>
          <w:sz w:val="24"/>
          <w:szCs w:val="24"/>
          <w:lang w:eastAsia="zh-CN"/>
        </w:rPr>
        <w:t>（见表一</w:t>
      </w:r>
      <w:r w:rsidR="003D2CB1">
        <w:rPr>
          <w:rFonts w:eastAsiaTheme="minorEastAsia" w:hint="eastAsia"/>
          <w:sz w:val="24"/>
          <w:szCs w:val="24"/>
          <w:lang w:eastAsia="zh-CN"/>
        </w:rPr>
        <w:t>AD</w:t>
      </w:r>
      <w:r w:rsidR="003D2CB1">
        <w:rPr>
          <w:rFonts w:eastAsiaTheme="minorEastAsia" w:hint="eastAsia"/>
          <w:sz w:val="24"/>
          <w:szCs w:val="24"/>
          <w:lang w:eastAsia="zh-CN"/>
        </w:rPr>
        <w:t>采描述样通道的功能）。</w:t>
      </w:r>
      <w:r w:rsidR="004D7CB6">
        <w:rPr>
          <w:rFonts w:eastAsiaTheme="minorEastAsia" w:hint="eastAsia"/>
          <w:sz w:val="24"/>
          <w:szCs w:val="24"/>
          <w:lang w:eastAsia="zh-CN"/>
        </w:rPr>
        <w:t>AD</w:t>
      </w:r>
      <w:r w:rsidR="004D7CB6">
        <w:rPr>
          <w:rFonts w:eastAsiaTheme="minorEastAsia" w:hint="eastAsia"/>
          <w:sz w:val="24"/>
          <w:szCs w:val="24"/>
          <w:lang w:eastAsia="zh-CN"/>
        </w:rPr>
        <w:t>采样频率为</w:t>
      </w:r>
      <w:r w:rsidR="004D7CB6">
        <w:rPr>
          <w:rFonts w:eastAsiaTheme="minorEastAsia" w:hint="eastAsia"/>
          <w:sz w:val="24"/>
          <w:szCs w:val="24"/>
          <w:lang w:eastAsia="zh-CN"/>
        </w:rPr>
        <w:t>10Hz</w:t>
      </w:r>
      <w:r w:rsidR="004D7CB6">
        <w:rPr>
          <w:rFonts w:eastAsiaTheme="minorEastAsia" w:hint="eastAsia"/>
          <w:sz w:val="24"/>
          <w:szCs w:val="24"/>
          <w:lang w:eastAsia="zh-CN"/>
        </w:rPr>
        <w:t>，满量程输入电压为</w:t>
      </w:r>
      <w:r w:rsidR="004D7CB6">
        <w:rPr>
          <w:rFonts w:eastAsiaTheme="minorEastAsia" w:hint="eastAsia"/>
          <w:sz w:val="24"/>
          <w:szCs w:val="24"/>
          <w:lang w:eastAsia="zh-CN"/>
        </w:rPr>
        <w:t>2.5V</w:t>
      </w:r>
      <w:r w:rsidR="004D7CB6">
        <w:rPr>
          <w:rFonts w:eastAsiaTheme="minorEastAsia" w:hint="eastAsia"/>
          <w:sz w:val="24"/>
          <w:szCs w:val="24"/>
          <w:lang w:eastAsia="zh-CN"/>
        </w:rPr>
        <w:t>。</w:t>
      </w:r>
    </w:p>
    <w:p w:rsidR="00D517E9" w:rsidRDefault="004D7CB6" w:rsidP="004D7CB6">
      <w:pPr>
        <w:ind w:firstLine="46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1.</w:t>
      </w:r>
      <w:r w:rsidR="00D517E9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D270C4"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>AC/DC 24V</w:t>
      </w:r>
      <w:r>
        <w:rPr>
          <w:rFonts w:eastAsiaTheme="minorEastAsia" w:hint="eastAsia"/>
          <w:sz w:val="24"/>
          <w:szCs w:val="24"/>
          <w:lang w:eastAsia="zh-CN"/>
        </w:rPr>
        <w:t>电压监测：</w:t>
      </w:r>
    </w:p>
    <w:p w:rsidR="004D7CB6" w:rsidRDefault="00D517E9" w:rsidP="00D517E9">
      <w:pPr>
        <w:ind w:leftChars="200" w:left="440" w:firstLineChars="100" w:firstLine="24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采样点为</w:t>
      </w:r>
      <w:r>
        <w:rPr>
          <w:rFonts w:eastAsiaTheme="minorEastAsia" w:hint="eastAsia"/>
          <w:sz w:val="24"/>
          <w:szCs w:val="24"/>
          <w:lang w:eastAsia="zh-CN"/>
        </w:rPr>
        <w:t>AC/DC</w:t>
      </w:r>
      <w:r>
        <w:rPr>
          <w:rFonts w:eastAsiaTheme="minorEastAsia" w:hint="eastAsia"/>
          <w:sz w:val="24"/>
          <w:szCs w:val="24"/>
          <w:lang w:eastAsia="zh-CN"/>
        </w:rPr>
        <w:t>电源模块的</w:t>
      </w:r>
      <w:r>
        <w:rPr>
          <w:rFonts w:eastAsiaTheme="minorEastAsia" w:hint="eastAsia"/>
          <w:sz w:val="24"/>
          <w:szCs w:val="24"/>
          <w:lang w:eastAsia="zh-CN"/>
        </w:rPr>
        <w:t>24V</w:t>
      </w:r>
      <w:r>
        <w:rPr>
          <w:rFonts w:eastAsiaTheme="minorEastAsia" w:hint="eastAsia"/>
          <w:sz w:val="24"/>
          <w:szCs w:val="24"/>
          <w:lang w:eastAsia="zh-CN"/>
        </w:rPr>
        <w:t>电压输出端，采样通道号为</w:t>
      </w:r>
      <w:r>
        <w:rPr>
          <w:rFonts w:eastAsiaTheme="minorEastAsia" w:hint="eastAsia"/>
          <w:sz w:val="24"/>
          <w:szCs w:val="24"/>
          <w:lang w:eastAsia="zh-CN"/>
        </w:rPr>
        <w:t>A5</w:t>
      </w:r>
      <w:r>
        <w:rPr>
          <w:rFonts w:eastAsiaTheme="minorEastAsia" w:hint="eastAsia"/>
          <w:sz w:val="24"/>
          <w:szCs w:val="24"/>
          <w:lang w:eastAsia="zh-CN"/>
        </w:rPr>
        <w:t>。采样信号经分压电阻衰减</w:t>
      </w:r>
      <w:r>
        <w:rPr>
          <w:rFonts w:eastAsiaTheme="minorEastAsia" w:hint="eastAsia"/>
          <w:sz w:val="24"/>
          <w:szCs w:val="24"/>
          <w:lang w:eastAsia="zh-CN"/>
        </w:rPr>
        <w:t>11</w:t>
      </w:r>
      <w:r>
        <w:rPr>
          <w:rFonts w:eastAsiaTheme="minorEastAsia" w:hint="eastAsia"/>
          <w:sz w:val="24"/>
          <w:szCs w:val="24"/>
          <w:lang w:eastAsia="zh-CN"/>
        </w:rPr>
        <w:t>倍后经过低通滤波器至</w:t>
      </w: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通道</w:t>
      </w:r>
      <w:r>
        <w:rPr>
          <w:rFonts w:eastAsiaTheme="minorEastAsia" w:hint="eastAsia"/>
          <w:sz w:val="24"/>
          <w:szCs w:val="24"/>
          <w:lang w:eastAsia="zh-CN"/>
        </w:rPr>
        <w:t>A5</w:t>
      </w:r>
      <w:r>
        <w:rPr>
          <w:rFonts w:eastAsiaTheme="minorEastAsia" w:hint="eastAsia"/>
          <w:sz w:val="24"/>
          <w:szCs w:val="24"/>
          <w:lang w:eastAsia="zh-CN"/>
        </w:rPr>
        <w:t>，</w:t>
      </w:r>
      <w:r w:rsidR="00D25885" w:rsidRPr="00D25885">
        <w:rPr>
          <w:rFonts w:eastAsiaTheme="minorEastAsia" w:hint="eastAsia"/>
          <w:sz w:val="24"/>
          <w:szCs w:val="24"/>
          <w:lang w:eastAsia="zh-CN"/>
        </w:rPr>
        <w:t>V</w:t>
      </w:r>
      <w:r w:rsidR="00D25885" w:rsidRPr="00D25885">
        <w:rPr>
          <w:rFonts w:eastAsiaTheme="minorEastAsia" w:hint="eastAsia"/>
          <w:sz w:val="24"/>
          <w:szCs w:val="24"/>
          <w:vertAlign w:val="subscript"/>
          <w:lang w:eastAsia="zh-CN"/>
        </w:rPr>
        <w:t>DC24V</w:t>
      </w:r>
      <w:r w:rsidR="00D25885" w:rsidRPr="00D25885">
        <w:rPr>
          <w:rFonts w:eastAsiaTheme="minorEastAsia" w:hint="eastAsia"/>
          <w:sz w:val="24"/>
          <w:szCs w:val="24"/>
          <w:lang w:eastAsia="zh-CN"/>
        </w:rPr>
        <w:t xml:space="preserve"> = V</w:t>
      </w:r>
      <w:r w:rsidR="00D25885" w:rsidRPr="00D25885">
        <w:rPr>
          <w:rFonts w:eastAsiaTheme="minorEastAsia" w:hint="eastAsia"/>
          <w:sz w:val="24"/>
          <w:szCs w:val="24"/>
          <w:vertAlign w:val="subscript"/>
          <w:lang w:eastAsia="zh-CN"/>
        </w:rPr>
        <w:t>ADIN8</w:t>
      </w:r>
      <w:r w:rsidR="00D25885">
        <w:rPr>
          <w:rFonts w:eastAsiaTheme="minorEastAsia" w:hint="eastAsia"/>
          <w:sz w:val="24"/>
          <w:szCs w:val="24"/>
          <w:lang w:eastAsia="zh-CN"/>
        </w:rPr>
        <w:t>x</w:t>
      </w:r>
      <w:r w:rsidR="00D25885" w:rsidRPr="00D25885">
        <w:rPr>
          <w:rFonts w:eastAsiaTheme="minorEastAsia" w:hint="eastAsia"/>
          <w:sz w:val="24"/>
          <w:szCs w:val="24"/>
          <w:lang w:eastAsia="zh-CN"/>
        </w:rPr>
        <w:t>11</w:t>
      </w:r>
      <w:r w:rsidR="00D25885">
        <w:rPr>
          <w:rFonts w:eastAsiaTheme="minorEastAsia" w:hint="eastAsia"/>
          <w:sz w:val="24"/>
          <w:szCs w:val="24"/>
          <w:lang w:eastAsia="zh-CN"/>
        </w:rPr>
        <w:t>。</w:t>
      </w:r>
      <w:r w:rsidR="00D25885" w:rsidRPr="00D25885">
        <w:rPr>
          <w:rFonts w:eastAsiaTheme="minorEastAsia" w:hint="eastAsia"/>
          <w:sz w:val="24"/>
          <w:szCs w:val="24"/>
          <w:lang w:eastAsia="zh-CN"/>
        </w:rPr>
        <w:t>V</w:t>
      </w:r>
      <w:r w:rsidR="00D25885" w:rsidRPr="00D25885">
        <w:rPr>
          <w:rFonts w:eastAsiaTheme="minorEastAsia" w:hint="eastAsia"/>
          <w:sz w:val="24"/>
          <w:szCs w:val="24"/>
          <w:vertAlign w:val="subscript"/>
          <w:lang w:eastAsia="zh-CN"/>
        </w:rPr>
        <w:t>DC24V</w:t>
      </w:r>
      <w:r w:rsidR="00D25885" w:rsidRPr="00D25885">
        <w:rPr>
          <w:rFonts w:eastAsiaTheme="minorEastAsia" w:hint="eastAsia"/>
          <w:sz w:val="24"/>
          <w:szCs w:val="24"/>
          <w:lang w:eastAsia="zh-CN"/>
        </w:rPr>
        <w:t>的</w:t>
      </w:r>
      <w:r w:rsidR="00D25885">
        <w:rPr>
          <w:rFonts w:eastAsiaTheme="minorEastAsia" w:hint="eastAsia"/>
          <w:sz w:val="24"/>
          <w:szCs w:val="24"/>
          <w:lang w:eastAsia="zh-CN"/>
        </w:rPr>
        <w:t>正常范围为</w:t>
      </w:r>
      <w:r w:rsidR="00D25885">
        <w:rPr>
          <w:rFonts w:eastAsiaTheme="minorEastAsia" w:hint="eastAsia"/>
          <w:sz w:val="24"/>
          <w:szCs w:val="24"/>
          <w:lang w:eastAsia="zh-CN"/>
        </w:rPr>
        <w:t>22.8-25.2V</w:t>
      </w:r>
      <w:r w:rsidR="00D25885">
        <w:rPr>
          <w:rFonts w:eastAsiaTheme="minorEastAsia" w:hint="eastAsia"/>
          <w:sz w:val="24"/>
          <w:szCs w:val="24"/>
          <w:lang w:eastAsia="zh-CN"/>
        </w:rPr>
        <w:t>，当电压低于</w:t>
      </w:r>
      <w:r w:rsidR="00D25885">
        <w:rPr>
          <w:rFonts w:eastAsiaTheme="minorEastAsia" w:hint="eastAsia"/>
          <w:sz w:val="24"/>
          <w:szCs w:val="24"/>
          <w:lang w:eastAsia="zh-CN"/>
        </w:rPr>
        <w:t>22V</w:t>
      </w:r>
      <w:r w:rsidR="00D25885">
        <w:rPr>
          <w:rFonts w:eastAsiaTheme="minorEastAsia" w:hint="eastAsia"/>
          <w:sz w:val="24"/>
          <w:szCs w:val="24"/>
          <w:lang w:eastAsia="zh-CN"/>
        </w:rPr>
        <w:t>或高于</w:t>
      </w:r>
      <w:r w:rsidR="00D25885">
        <w:rPr>
          <w:rFonts w:eastAsiaTheme="minorEastAsia" w:hint="eastAsia"/>
          <w:sz w:val="24"/>
          <w:szCs w:val="24"/>
          <w:lang w:eastAsia="zh-CN"/>
        </w:rPr>
        <w:t>26V</w:t>
      </w:r>
      <w:r w:rsidR="00D25885">
        <w:rPr>
          <w:rFonts w:eastAsiaTheme="minorEastAsia" w:hint="eastAsia"/>
          <w:sz w:val="24"/>
          <w:szCs w:val="24"/>
          <w:lang w:eastAsia="zh-CN"/>
        </w:rPr>
        <w:t>时，可以判定为</w:t>
      </w:r>
      <w:r w:rsidR="00D25885">
        <w:rPr>
          <w:rFonts w:eastAsiaTheme="minorEastAsia" w:hint="eastAsia"/>
          <w:sz w:val="24"/>
          <w:szCs w:val="24"/>
          <w:lang w:eastAsia="zh-CN"/>
        </w:rPr>
        <w:t>AC/DC 24V</w:t>
      </w:r>
      <w:r w:rsidR="00D25885">
        <w:rPr>
          <w:rFonts w:eastAsiaTheme="minorEastAsia" w:hint="eastAsia"/>
          <w:sz w:val="24"/>
          <w:szCs w:val="24"/>
          <w:lang w:eastAsia="zh-CN"/>
        </w:rPr>
        <w:t>供电异常，应记录下数据，发出报警提示给</w:t>
      </w:r>
      <w:r w:rsidR="00D25885">
        <w:rPr>
          <w:rFonts w:eastAsiaTheme="minorEastAsia" w:hint="eastAsia"/>
          <w:sz w:val="24"/>
          <w:szCs w:val="24"/>
          <w:lang w:eastAsia="zh-CN"/>
        </w:rPr>
        <w:t>UI</w:t>
      </w:r>
      <w:r w:rsidR="00D25885">
        <w:rPr>
          <w:rFonts w:eastAsiaTheme="minorEastAsia" w:hint="eastAsia"/>
          <w:sz w:val="24"/>
          <w:szCs w:val="24"/>
          <w:lang w:eastAsia="zh-CN"/>
        </w:rPr>
        <w:t>（</w:t>
      </w:r>
      <w:r w:rsidR="00D25885">
        <w:rPr>
          <w:rFonts w:eastAsiaTheme="minorEastAsia" w:hint="eastAsia"/>
          <w:sz w:val="24"/>
          <w:szCs w:val="24"/>
          <w:lang w:eastAsia="zh-CN"/>
        </w:rPr>
        <w:t>ARM</w:t>
      </w:r>
      <w:r w:rsidR="00D25885">
        <w:rPr>
          <w:rFonts w:eastAsiaTheme="minorEastAsia" w:hint="eastAsia"/>
          <w:sz w:val="24"/>
          <w:szCs w:val="24"/>
          <w:lang w:eastAsia="zh-CN"/>
        </w:rPr>
        <w:t>）板。</w:t>
      </w:r>
    </w:p>
    <w:p w:rsidR="00D25885" w:rsidRDefault="00D25885" w:rsidP="00D25885">
      <w:pPr>
        <w:ind w:firstLine="46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2.</w:t>
      </w:r>
      <w:r w:rsidR="00D270C4"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>内部电池电压监测：</w:t>
      </w:r>
    </w:p>
    <w:p w:rsidR="00D25885" w:rsidRDefault="00C14F1C" w:rsidP="00D25885">
      <w:pPr>
        <w:ind w:leftChars="200" w:left="440" w:firstLineChars="100" w:firstLine="24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采样点为内部电池输出端，采样通道号为</w:t>
      </w:r>
      <w:r>
        <w:rPr>
          <w:rFonts w:eastAsiaTheme="minorEastAsia" w:hint="eastAsia"/>
          <w:sz w:val="24"/>
          <w:szCs w:val="24"/>
          <w:lang w:eastAsia="zh-CN"/>
        </w:rPr>
        <w:t>A3</w:t>
      </w:r>
      <w:r>
        <w:rPr>
          <w:rFonts w:eastAsiaTheme="minorEastAsia" w:hint="eastAsia"/>
          <w:sz w:val="24"/>
          <w:szCs w:val="24"/>
          <w:lang w:eastAsia="zh-CN"/>
        </w:rPr>
        <w:t>。采样信号经分压电阻衰减</w:t>
      </w:r>
      <w:r>
        <w:rPr>
          <w:rFonts w:eastAsiaTheme="minorEastAsia" w:hint="eastAsia"/>
          <w:sz w:val="24"/>
          <w:szCs w:val="24"/>
          <w:lang w:eastAsia="zh-CN"/>
        </w:rPr>
        <w:t>11</w:t>
      </w:r>
      <w:r>
        <w:rPr>
          <w:rFonts w:eastAsiaTheme="minorEastAsia" w:hint="eastAsia"/>
          <w:sz w:val="24"/>
          <w:szCs w:val="24"/>
          <w:lang w:eastAsia="zh-CN"/>
        </w:rPr>
        <w:t>倍后经过低通滤波器至</w:t>
      </w: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通道</w:t>
      </w:r>
      <w:r>
        <w:rPr>
          <w:rFonts w:eastAsiaTheme="minorEastAsia" w:hint="eastAsia"/>
          <w:sz w:val="24"/>
          <w:szCs w:val="24"/>
          <w:lang w:eastAsia="zh-CN"/>
        </w:rPr>
        <w:t>A3</w:t>
      </w:r>
      <w:r>
        <w:rPr>
          <w:rFonts w:eastAsiaTheme="minorEastAsia" w:hint="eastAsia"/>
          <w:sz w:val="24"/>
          <w:szCs w:val="24"/>
          <w:lang w:eastAsia="zh-CN"/>
        </w:rPr>
        <w:t>，</w:t>
      </w:r>
      <w:r w:rsidRPr="007E5B87">
        <w:rPr>
          <w:rFonts w:eastAsiaTheme="minorEastAsia" w:hint="eastAsia"/>
          <w:sz w:val="24"/>
          <w:szCs w:val="24"/>
          <w:lang w:eastAsia="zh-CN"/>
        </w:rPr>
        <w:t>V</w:t>
      </w:r>
      <w:r w:rsidRPr="007E5B87">
        <w:rPr>
          <w:rFonts w:eastAsiaTheme="minorEastAsia" w:hint="eastAsia"/>
          <w:sz w:val="24"/>
          <w:szCs w:val="24"/>
          <w:vertAlign w:val="subscript"/>
          <w:lang w:eastAsia="zh-CN"/>
        </w:rPr>
        <w:t>Pack+</w:t>
      </w:r>
      <w:r w:rsidRPr="007E5B87">
        <w:rPr>
          <w:rFonts w:eastAsiaTheme="minorEastAsia" w:hint="eastAsia"/>
          <w:sz w:val="24"/>
          <w:szCs w:val="24"/>
          <w:lang w:eastAsia="zh-CN"/>
        </w:rPr>
        <w:t xml:space="preserve"> = V</w:t>
      </w:r>
      <w:r w:rsidRPr="007E5B87">
        <w:rPr>
          <w:rFonts w:eastAsiaTheme="minorEastAsia" w:hint="eastAsia"/>
          <w:sz w:val="24"/>
          <w:szCs w:val="24"/>
          <w:vertAlign w:val="subscript"/>
          <w:lang w:eastAsia="zh-CN"/>
        </w:rPr>
        <w:t>ADIN6</w:t>
      </w:r>
      <w:r>
        <w:rPr>
          <w:rFonts w:eastAsiaTheme="minorEastAsia" w:hint="eastAsia"/>
          <w:sz w:val="24"/>
          <w:szCs w:val="24"/>
          <w:lang w:eastAsia="zh-CN"/>
        </w:rPr>
        <w:t>x</w:t>
      </w:r>
      <w:r w:rsidRPr="007E5B87">
        <w:rPr>
          <w:rFonts w:eastAsiaTheme="minorEastAsia" w:hint="eastAsia"/>
          <w:sz w:val="24"/>
          <w:szCs w:val="24"/>
          <w:lang w:eastAsia="zh-CN"/>
        </w:rPr>
        <w:t>11</w:t>
      </w:r>
      <w:r>
        <w:rPr>
          <w:rFonts w:eastAsiaTheme="minorEastAsia" w:hint="eastAsia"/>
          <w:sz w:val="24"/>
          <w:szCs w:val="24"/>
          <w:lang w:eastAsia="zh-CN"/>
        </w:rPr>
        <w:t>。</w:t>
      </w:r>
      <w:r w:rsidRPr="007E5B87">
        <w:rPr>
          <w:rFonts w:eastAsiaTheme="minorEastAsia" w:hint="eastAsia"/>
          <w:sz w:val="24"/>
          <w:szCs w:val="24"/>
          <w:lang w:eastAsia="zh-CN"/>
        </w:rPr>
        <w:t>V</w:t>
      </w:r>
      <w:r w:rsidRPr="007E5B87">
        <w:rPr>
          <w:rFonts w:eastAsiaTheme="minorEastAsia" w:hint="eastAsia"/>
          <w:sz w:val="24"/>
          <w:szCs w:val="24"/>
          <w:vertAlign w:val="subscript"/>
          <w:lang w:eastAsia="zh-CN"/>
        </w:rPr>
        <w:t>Pack+</w:t>
      </w:r>
      <w:r w:rsidRPr="00D25885">
        <w:rPr>
          <w:rFonts w:eastAsiaTheme="minorEastAsia" w:hint="eastAsia"/>
          <w:sz w:val="24"/>
          <w:szCs w:val="24"/>
          <w:lang w:eastAsia="zh-CN"/>
        </w:rPr>
        <w:t>的</w:t>
      </w:r>
      <w:r>
        <w:rPr>
          <w:rFonts w:eastAsiaTheme="minorEastAsia" w:hint="eastAsia"/>
          <w:sz w:val="24"/>
          <w:szCs w:val="24"/>
          <w:lang w:eastAsia="zh-CN"/>
        </w:rPr>
        <w:t>正常范围为</w:t>
      </w:r>
      <w:r>
        <w:rPr>
          <w:rFonts w:eastAsiaTheme="minorEastAsia" w:hint="eastAsia"/>
          <w:sz w:val="24"/>
          <w:szCs w:val="24"/>
          <w:lang w:eastAsia="zh-CN"/>
        </w:rPr>
        <w:t>12-16.8V</w:t>
      </w:r>
      <w:r>
        <w:rPr>
          <w:rFonts w:eastAsiaTheme="minorEastAsia" w:hint="eastAsia"/>
          <w:sz w:val="24"/>
          <w:szCs w:val="24"/>
          <w:lang w:eastAsia="zh-CN"/>
        </w:rPr>
        <w:t>。电池供电时，当电压低于</w:t>
      </w:r>
      <w:r>
        <w:rPr>
          <w:rFonts w:eastAsiaTheme="minorEastAsia" w:hint="eastAsia"/>
          <w:sz w:val="24"/>
          <w:szCs w:val="24"/>
          <w:lang w:eastAsia="zh-CN"/>
        </w:rPr>
        <w:t>13V</w:t>
      </w:r>
      <w:r>
        <w:rPr>
          <w:rFonts w:eastAsiaTheme="minorEastAsia" w:hint="eastAsia"/>
          <w:sz w:val="24"/>
          <w:szCs w:val="24"/>
          <w:lang w:eastAsia="zh-CN"/>
        </w:rPr>
        <w:t>或通过电池</w:t>
      </w:r>
      <w:r>
        <w:rPr>
          <w:rFonts w:eastAsiaTheme="minorEastAsia" w:hint="eastAsia"/>
          <w:sz w:val="24"/>
          <w:szCs w:val="24"/>
          <w:lang w:eastAsia="zh-CN"/>
        </w:rPr>
        <w:t>SMbus</w:t>
      </w:r>
      <w:r>
        <w:rPr>
          <w:rFonts w:eastAsiaTheme="minorEastAsia" w:hint="eastAsia"/>
          <w:sz w:val="24"/>
          <w:szCs w:val="24"/>
          <w:lang w:eastAsia="zh-CN"/>
        </w:rPr>
        <w:t>总线（</w:t>
      </w:r>
      <w:r>
        <w:rPr>
          <w:rFonts w:eastAsiaTheme="minorEastAsia" w:hint="eastAsia"/>
          <w:sz w:val="24"/>
          <w:szCs w:val="24"/>
          <w:lang w:eastAsia="zh-CN"/>
        </w:rPr>
        <w:t>I</w:t>
      </w:r>
      <w:r w:rsidRPr="007E5B87">
        <w:rPr>
          <w:rFonts w:eastAsiaTheme="minorEastAsia" w:hint="eastAsia"/>
          <w:sz w:val="24"/>
          <w:szCs w:val="24"/>
          <w:vertAlign w:val="subscript"/>
          <w:lang w:eastAsia="zh-CN"/>
        </w:rPr>
        <w:t>2</w:t>
      </w:r>
      <w:r>
        <w:rPr>
          <w:rFonts w:eastAsiaTheme="minorEastAsia" w:hint="eastAsia"/>
          <w:sz w:val="24"/>
          <w:szCs w:val="24"/>
          <w:lang w:eastAsia="zh-CN"/>
        </w:rPr>
        <w:t>C</w:t>
      </w:r>
      <w:r>
        <w:rPr>
          <w:rFonts w:eastAsiaTheme="minorEastAsia" w:hint="eastAsia"/>
          <w:sz w:val="24"/>
          <w:szCs w:val="24"/>
          <w:lang w:eastAsia="zh-CN"/>
        </w:rPr>
        <w:t>）读取到电池低容量信息，应发出低电压报警提示给</w:t>
      </w:r>
      <w:r>
        <w:rPr>
          <w:rFonts w:eastAsiaTheme="minorEastAsia" w:hint="eastAsia"/>
          <w:sz w:val="24"/>
          <w:szCs w:val="24"/>
          <w:lang w:eastAsia="zh-CN"/>
        </w:rPr>
        <w:t>UI</w:t>
      </w:r>
      <w:r>
        <w:rPr>
          <w:rFonts w:eastAsiaTheme="minorEastAsia" w:hint="eastAsia"/>
          <w:sz w:val="24"/>
          <w:szCs w:val="24"/>
          <w:lang w:eastAsia="zh-CN"/>
        </w:rPr>
        <w:t>（</w:t>
      </w:r>
      <w:r>
        <w:rPr>
          <w:rFonts w:eastAsiaTheme="minorEastAsia" w:hint="eastAsia"/>
          <w:sz w:val="24"/>
          <w:szCs w:val="24"/>
          <w:lang w:eastAsia="zh-CN"/>
        </w:rPr>
        <w:t>ARM</w:t>
      </w:r>
      <w:r>
        <w:rPr>
          <w:rFonts w:eastAsiaTheme="minorEastAsia" w:hint="eastAsia"/>
          <w:sz w:val="24"/>
          <w:szCs w:val="24"/>
          <w:lang w:eastAsia="zh-CN"/>
        </w:rPr>
        <w:t>）板；电池充电时若电压</w:t>
      </w:r>
      <w:r w:rsidR="00EB37D4">
        <w:rPr>
          <w:rFonts w:eastAsiaTheme="minorEastAsia" w:hint="eastAsia"/>
          <w:sz w:val="24"/>
          <w:szCs w:val="24"/>
          <w:lang w:eastAsia="zh-CN"/>
        </w:rPr>
        <w:t>等于</w:t>
      </w:r>
      <w:r>
        <w:rPr>
          <w:rFonts w:eastAsiaTheme="minorEastAsia" w:hint="eastAsia"/>
          <w:sz w:val="24"/>
          <w:szCs w:val="24"/>
          <w:lang w:eastAsia="zh-CN"/>
        </w:rPr>
        <w:t>16.</w:t>
      </w:r>
      <w:ins w:id="6" w:author="MaWanyu" w:date="2014-05-30T15:38:00Z">
        <w:r w:rsidR="00D66307">
          <w:rPr>
            <w:rFonts w:eastAsiaTheme="minorEastAsia" w:hint="eastAsia"/>
            <w:sz w:val="24"/>
            <w:szCs w:val="24"/>
            <w:lang w:eastAsia="zh-CN"/>
          </w:rPr>
          <w:t>5</w:t>
        </w:r>
      </w:ins>
      <w:del w:id="7" w:author="MaWanyu" w:date="2014-05-30T15:38:00Z">
        <w:r w:rsidDel="00D66307">
          <w:rPr>
            <w:rFonts w:eastAsiaTheme="minorEastAsia" w:hint="eastAsia"/>
            <w:sz w:val="24"/>
            <w:szCs w:val="24"/>
            <w:lang w:eastAsia="zh-CN"/>
          </w:rPr>
          <w:delText>8</w:delText>
        </w:r>
      </w:del>
      <w:r>
        <w:rPr>
          <w:rFonts w:eastAsiaTheme="minorEastAsia" w:hint="eastAsia"/>
          <w:sz w:val="24"/>
          <w:szCs w:val="24"/>
          <w:lang w:eastAsia="zh-CN"/>
        </w:rPr>
        <w:t>V</w:t>
      </w:r>
      <w:r>
        <w:rPr>
          <w:rFonts w:eastAsiaTheme="minorEastAsia" w:hint="eastAsia"/>
          <w:sz w:val="24"/>
          <w:szCs w:val="24"/>
          <w:lang w:eastAsia="zh-CN"/>
        </w:rPr>
        <w:t>或通过电池</w:t>
      </w:r>
      <w:r>
        <w:rPr>
          <w:rFonts w:eastAsiaTheme="minorEastAsia" w:hint="eastAsia"/>
          <w:sz w:val="24"/>
          <w:szCs w:val="24"/>
          <w:lang w:eastAsia="zh-CN"/>
        </w:rPr>
        <w:t>SMbus</w:t>
      </w:r>
      <w:r>
        <w:rPr>
          <w:rFonts w:eastAsiaTheme="minorEastAsia" w:hint="eastAsia"/>
          <w:sz w:val="24"/>
          <w:szCs w:val="24"/>
          <w:lang w:eastAsia="zh-CN"/>
        </w:rPr>
        <w:t>总线（</w:t>
      </w:r>
      <w:r>
        <w:rPr>
          <w:rFonts w:eastAsiaTheme="minorEastAsia" w:hint="eastAsia"/>
          <w:sz w:val="24"/>
          <w:szCs w:val="24"/>
          <w:lang w:eastAsia="zh-CN"/>
        </w:rPr>
        <w:t>I</w:t>
      </w:r>
      <w:r w:rsidRPr="007E5B87">
        <w:rPr>
          <w:rFonts w:eastAsiaTheme="minorEastAsia" w:hint="eastAsia"/>
          <w:sz w:val="24"/>
          <w:szCs w:val="24"/>
          <w:vertAlign w:val="subscript"/>
          <w:lang w:eastAsia="zh-CN"/>
        </w:rPr>
        <w:t>2</w:t>
      </w:r>
      <w:r>
        <w:rPr>
          <w:rFonts w:eastAsiaTheme="minorEastAsia" w:hint="eastAsia"/>
          <w:sz w:val="24"/>
          <w:szCs w:val="24"/>
          <w:lang w:eastAsia="zh-CN"/>
        </w:rPr>
        <w:t>C</w:t>
      </w:r>
      <w:r>
        <w:rPr>
          <w:rFonts w:eastAsiaTheme="minorEastAsia" w:hint="eastAsia"/>
          <w:sz w:val="24"/>
          <w:szCs w:val="24"/>
          <w:lang w:eastAsia="zh-CN"/>
        </w:rPr>
        <w:t>）读取到电池充满信息应停止充电（</w:t>
      </w:r>
      <w:r w:rsidRPr="00542918">
        <w:rPr>
          <w:rFonts w:eastAsiaTheme="minorEastAsia"/>
          <w:sz w:val="24"/>
          <w:szCs w:val="24"/>
          <w:lang w:eastAsia="zh-CN"/>
        </w:rPr>
        <w:t>ICHG_EN</w:t>
      </w:r>
      <w:r>
        <w:rPr>
          <w:rFonts w:eastAsiaTheme="minorEastAsia" w:hint="eastAsia"/>
          <w:sz w:val="24"/>
          <w:szCs w:val="24"/>
          <w:lang w:eastAsia="zh-CN"/>
        </w:rPr>
        <w:t>置</w:t>
      </w:r>
      <w:r>
        <w:rPr>
          <w:rFonts w:eastAsiaTheme="minorEastAsia" w:hint="eastAsia"/>
          <w:sz w:val="24"/>
          <w:szCs w:val="24"/>
          <w:lang w:eastAsia="zh-CN"/>
        </w:rPr>
        <w:t>1</w:t>
      </w:r>
      <w:r>
        <w:rPr>
          <w:rFonts w:eastAsiaTheme="minorEastAsia" w:hint="eastAsia"/>
          <w:sz w:val="24"/>
          <w:szCs w:val="24"/>
          <w:lang w:eastAsia="zh-CN"/>
        </w:rPr>
        <w:t>），发出电池已充满提示给</w:t>
      </w:r>
      <w:r>
        <w:rPr>
          <w:rFonts w:eastAsiaTheme="minorEastAsia" w:hint="eastAsia"/>
          <w:sz w:val="24"/>
          <w:szCs w:val="24"/>
          <w:lang w:eastAsia="zh-CN"/>
        </w:rPr>
        <w:t>UI</w:t>
      </w:r>
      <w:r>
        <w:rPr>
          <w:rFonts w:eastAsiaTheme="minorEastAsia" w:hint="eastAsia"/>
          <w:sz w:val="24"/>
          <w:szCs w:val="24"/>
          <w:lang w:eastAsia="zh-CN"/>
        </w:rPr>
        <w:t>（</w:t>
      </w:r>
      <w:r>
        <w:rPr>
          <w:rFonts w:eastAsiaTheme="minorEastAsia" w:hint="eastAsia"/>
          <w:sz w:val="24"/>
          <w:szCs w:val="24"/>
          <w:lang w:eastAsia="zh-CN"/>
        </w:rPr>
        <w:t>ARM</w:t>
      </w:r>
      <w:r>
        <w:rPr>
          <w:rFonts w:eastAsiaTheme="minorEastAsia" w:hint="eastAsia"/>
          <w:sz w:val="24"/>
          <w:szCs w:val="24"/>
          <w:lang w:eastAsia="zh-CN"/>
        </w:rPr>
        <w:t>）板。</w:t>
      </w:r>
      <w:r w:rsidR="00EB37D4">
        <w:rPr>
          <w:rFonts w:eastAsiaTheme="minorEastAsia" w:hint="eastAsia"/>
          <w:sz w:val="24"/>
          <w:szCs w:val="24"/>
          <w:lang w:eastAsia="zh-CN"/>
        </w:rPr>
        <w:t>电池充电时若电压大于</w:t>
      </w:r>
      <w:r w:rsidR="00EB37D4">
        <w:rPr>
          <w:rFonts w:eastAsiaTheme="minorEastAsia" w:hint="eastAsia"/>
          <w:sz w:val="24"/>
          <w:szCs w:val="24"/>
          <w:lang w:eastAsia="zh-CN"/>
        </w:rPr>
        <w:t>16.8V</w:t>
      </w:r>
      <w:r w:rsidR="00EB37D4">
        <w:rPr>
          <w:rFonts w:eastAsiaTheme="minorEastAsia" w:hint="eastAsia"/>
          <w:sz w:val="24"/>
          <w:szCs w:val="24"/>
          <w:lang w:eastAsia="zh-CN"/>
        </w:rPr>
        <w:t>应停止充电（</w:t>
      </w:r>
      <w:r w:rsidR="00EB37D4" w:rsidRPr="00542918">
        <w:rPr>
          <w:rFonts w:eastAsiaTheme="minorEastAsia"/>
          <w:sz w:val="24"/>
          <w:szCs w:val="24"/>
          <w:lang w:eastAsia="zh-CN"/>
        </w:rPr>
        <w:t>ICHG_EN</w:t>
      </w:r>
      <w:r w:rsidR="00EB37D4">
        <w:rPr>
          <w:rFonts w:eastAsiaTheme="minorEastAsia" w:hint="eastAsia"/>
          <w:sz w:val="24"/>
          <w:szCs w:val="24"/>
          <w:lang w:eastAsia="zh-CN"/>
        </w:rPr>
        <w:t>置</w:t>
      </w:r>
      <w:r w:rsidR="00EB37D4">
        <w:rPr>
          <w:rFonts w:eastAsiaTheme="minorEastAsia" w:hint="eastAsia"/>
          <w:sz w:val="24"/>
          <w:szCs w:val="24"/>
          <w:lang w:eastAsia="zh-CN"/>
        </w:rPr>
        <w:t>1</w:t>
      </w:r>
      <w:r w:rsidR="00EB37D4">
        <w:rPr>
          <w:rFonts w:eastAsiaTheme="minorEastAsia" w:hint="eastAsia"/>
          <w:sz w:val="24"/>
          <w:szCs w:val="24"/>
          <w:lang w:eastAsia="zh-CN"/>
        </w:rPr>
        <w:t>），发出过压充电提示给</w:t>
      </w:r>
      <w:r w:rsidR="00EB37D4">
        <w:rPr>
          <w:rFonts w:eastAsiaTheme="minorEastAsia" w:hint="eastAsia"/>
          <w:sz w:val="24"/>
          <w:szCs w:val="24"/>
          <w:lang w:eastAsia="zh-CN"/>
        </w:rPr>
        <w:t>UI</w:t>
      </w:r>
      <w:r w:rsidR="00EB37D4">
        <w:rPr>
          <w:rFonts w:eastAsiaTheme="minorEastAsia" w:hint="eastAsia"/>
          <w:sz w:val="24"/>
          <w:szCs w:val="24"/>
          <w:lang w:eastAsia="zh-CN"/>
        </w:rPr>
        <w:t>（</w:t>
      </w:r>
      <w:r w:rsidR="00EB37D4">
        <w:rPr>
          <w:rFonts w:eastAsiaTheme="minorEastAsia" w:hint="eastAsia"/>
          <w:sz w:val="24"/>
          <w:szCs w:val="24"/>
          <w:lang w:eastAsia="zh-CN"/>
        </w:rPr>
        <w:t>ARM</w:t>
      </w:r>
      <w:r w:rsidR="00EB37D4">
        <w:rPr>
          <w:rFonts w:eastAsiaTheme="minorEastAsia" w:hint="eastAsia"/>
          <w:sz w:val="24"/>
          <w:szCs w:val="24"/>
          <w:lang w:eastAsia="zh-CN"/>
        </w:rPr>
        <w:t>）板。</w:t>
      </w:r>
    </w:p>
    <w:p w:rsidR="00D25F7A" w:rsidRDefault="00D25F7A" w:rsidP="00D25F7A">
      <w:pPr>
        <w:ind w:firstLine="46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3.</w:t>
      </w:r>
      <w:r w:rsidR="00D270C4"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C14F1C">
        <w:rPr>
          <w:rFonts w:eastAsiaTheme="minorEastAsia" w:hint="eastAsia"/>
          <w:sz w:val="24"/>
          <w:szCs w:val="24"/>
          <w:lang w:eastAsia="zh-CN"/>
        </w:rPr>
        <w:t>外接备份</w:t>
      </w:r>
      <w:r>
        <w:rPr>
          <w:rFonts w:eastAsiaTheme="minorEastAsia" w:hint="eastAsia"/>
          <w:sz w:val="24"/>
          <w:szCs w:val="24"/>
          <w:lang w:eastAsia="zh-CN"/>
        </w:rPr>
        <w:t>电池电压监测：</w:t>
      </w:r>
    </w:p>
    <w:p w:rsidR="00D25885" w:rsidRDefault="00D25F7A" w:rsidP="00D25F7A">
      <w:pPr>
        <w:ind w:leftChars="200" w:left="440" w:firstLineChars="100" w:firstLine="24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采样点为</w:t>
      </w:r>
      <w:r w:rsidR="00C14F1C">
        <w:rPr>
          <w:rFonts w:eastAsiaTheme="minorEastAsia" w:hint="eastAsia"/>
          <w:sz w:val="24"/>
          <w:szCs w:val="24"/>
          <w:lang w:eastAsia="zh-CN"/>
        </w:rPr>
        <w:t>外接备份电池</w:t>
      </w:r>
      <w:r>
        <w:rPr>
          <w:rFonts w:eastAsiaTheme="minorEastAsia" w:hint="eastAsia"/>
          <w:sz w:val="24"/>
          <w:szCs w:val="24"/>
          <w:lang w:eastAsia="zh-CN"/>
        </w:rPr>
        <w:t>输出端，采样通道号为</w:t>
      </w:r>
      <w:r>
        <w:rPr>
          <w:rFonts w:eastAsiaTheme="minorEastAsia" w:hint="eastAsia"/>
          <w:sz w:val="24"/>
          <w:szCs w:val="24"/>
          <w:lang w:eastAsia="zh-CN"/>
        </w:rPr>
        <w:t>A</w:t>
      </w:r>
      <w:r w:rsidR="00EB37D4">
        <w:rPr>
          <w:rFonts w:eastAsiaTheme="minorEastAsia" w:hint="eastAsia"/>
          <w:sz w:val="24"/>
          <w:szCs w:val="24"/>
          <w:lang w:eastAsia="zh-CN"/>
        </w:rPr>
        <w:t>14</w:t>
      </w:r>
      <w:r>
        <w:rPr>
          <w:rFonts w:eastAsiaTheme="minorEastAsia" w:hint="eastAsia"/>
          <w:sz w:val="24"/>
          <w:szCs w:val="24"/>
          <w:lang w:eastAsia="zh-CN"/>
        </w:rPr>
        <w:t>。采样信号经分压电阻衰减</w:t>
      </w:r>
      <w:r>
        <w:rPr>
          <w:rFonts w:eastAsiaTheme="minorEastAsia" w:hint="eastAsia"/>
          <w:sz w:val="24"/>
          <w:szCs w:val="24"/>
          <w:lang w:eastAsia="zh-CN"/>
        </w:rPr>
        <w:t>11</w:t>
      </w:r>
      <w:r>
        <w:rPr>
          <w:rFonts w:eastAsiaTheme="minorEastAsia" w:hint="eastAsia"/>
          <w:sz w:val="24"/>
          <w:szCs w:val="24"/>
          <w:lang w:eastAsia="zh-CN"/>
        </w:rPr>
        <w:t>倍后经过低通滤波器至</w:t>
      </w: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通道</w:t>
      </w:r>
      <w:r>
        <w:rPr>
          <w:rFonts w:eastAsiaTheme="minorEastAsia" w:hint="eastAsia"/>
          <w:sz w:val="24"/>
          <w:szCs w:val="24"/>
          <w:lang w:eastAsia="zh-CN"/>
        </w:rPr>
        <w:t>A</w:t>
      </w:r>
      <w:r w:rsidR="00EB37D4">
        <w:rPr>
          <w:rFonts w:eastAsiaTheme="minorEastAsia" w:hint="eastAsia"/>
          <w:sz w:val="24"/>
          <w:szCs w:val="24"/>
          <w:lang w:eastAsia="zh-CN"/>
        </w:rPr>
        <w:t>14</w:t>
      </w:r>
      <w:r>
        <w:rPr>
          <w:rFonts w:eastAsiaTheme="minorEastAsia" w:hint="eastAsia"/>
          <w:sz w:val="24"/>
          <w:szCs w:val="24"/>
          <w:lang w:eastAsia="zh-CN"/>
        </w:rPr>
        <w:t>，</w:t>
      </w:r>
      <w:r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A72204">
        <w:rPr>
          <w:rFonts w:eastAsiaTheme="minorEastAsia" w:hint="eastAsia"/>
          <w:sz w:val="24"/>
          <w:szCs w:val="24"/>
          <w:vertAlign w:val="subscript"/>
          <w:lang w:eastAsia="zh-CN"/>
        </w:rPr>
        <w:t>backup</w:t>
      </w:r>
      <w:r w:rsidRPr="007E5B87">
        <w:rPr>
          <w:rFonts w:eastAsiaTheme="minorEastAsia" w:hint="eastAsia"/>
          <w:sz w:val="24"/>
          <w:szCs w:val="24"/>
          <w:lang w:eastAsia="zh-CN"/>
        </w:rPr>
        <w:t xml:space="preserve"> = V</w:t>
      </w:r>
      <w:r w:rsidRPr="007E5B87">
        <w:rPr>
          <w:rFonts w:eastAsiaTheme="minorEastAsia" w:hint="eastAsia"/>
          <w:sz w:val="24"/>
          <w:szCs w:val="24"/>
          <w:vertAlign w:val="subscript"/>
          <w:lang w:eastAsia="zh-CN"/>
        </w:rPr>
        <w:t>ADIN</w:t>
      </w:r>
      <w:r w:rsidR="00A72204">
        <w:rPr>
          <w:rFonts w:eastAsiaTheme="minorEastAsia" w:hint="eastAsia"/>
          <w:sz w:val="24"/>
          <w:szCs w:val="24"/>
          <w:vertAlign w:val="subscript"/>
          <w:lang w:eastAsia="zh-CN"/>
        </w:rPr>
        <w:t>4</w:t>
      </w:r>
      <w:r>
        <w:rPr>
          <w:rFonts w:eastAsiaTheme="minorEastAsia" w:hint="eastAsia"/>
          <w:sz w:val="24"/>
          <w:szCs w:val="24"/>
          <w:lang w:eastAsia="zh-CN"/>
        </w:rPr>
        <w:t>x</w:t>
      </w:r>
      <w:r w:rsidRPr="007E5B87">
        <w:rPr>
          <w:rFonts w:eastAsiaTheme="minorEastAsia" w:hint="eastAsia"/>
          <w:sz w:val="24"/>
          <w:szCs w:val="24"/>
          <w:lang w:eastAsia="zh-CN"/>
        </w:rPr>
        <w:t>11</w:t>
      </w:r>
      <w:r>
        <w:rPr>
          <w:rFonts w:eastAsiaTheme="minorEastAsia" w:hint="eastAsia"/>
          <w:sz w:val="24"/>
          <w:szCs w:val="24"/>
          <w:lang w:eastAsia="zh-CN"/>
        </w:rPr>
        <w:t>。</w:t>
      </w:r>
      <w:r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6C7B63">
        <w:rPr>
          <w:rFonts w:eastAsiaTheme="minorEastAsia" w:hint="eastAsia"/>
          <w:sz w:val="24"/>
          <w:szCs w:val="24"/>
          <w:vertAlign w:val="subscript"/>
          <w:lang w:eastAsia="zh-CN"/>
        </w:rPr>
        <w:t>backup</w:t>
      </w:r>
      <w:r w:rsidRPr="00D25885">
        <w:rPr>
          <w:rFonts w:eastAsiaTheme="minorEastAsia" w:hint="eastAsia"/>
          <w:sz w:val="24"/>
          <w:szCs w:val="24"/>
          <w:lang w:eastAsia="zh-CN"/>
        </w:rPr>
        <w:t>的</w:t>
      </w:r>
      <w:r>
        <w:rPr>
          <w:rFonts w:eastAsiaTheme="minorEastAsia" w:hint="eastAsia"/>
          <w:sz w:val="24"/>
          <w:szCs w:val="24"/>
          <w:lang w:eastAsia="zh-CN"/>
        </w:rPr>
        <w:t>正常范围为</w:t>
      </w:r>
      <w:r>
        <w:rPr>
          <w:rFonts w:eastAsiaTheme="minorEastAsia" w:hint="eastAsia"/>
          <w:sz w:val="24"/>
          <w:szCs w:val="24"/>
          <w:lang w:eastAsia="zh-CN"/>
        </w:rPr>
        <w:t>1</w:t>
      </w:r>
      <w:r w:rsidR="006C7B63">
        <w:rPr>
          <w:rFonts w:eastAsiaTheme="minorEastAsia" w:hint="eastAsia"/>
          <w:sz w:val="24"/>
          <w:szCs w:val="24"/>
          <w:lang w:eastAsia="zh-CN"/>
        </w:rPr>
        <w:t>1</w:t>
      </w:r>
      <w:r>
        <w:rPr>
          <w:rFonts w:eastAsiaTheme="minorEastAsia" w:hint="eastAsia"/>
          <w:sz w:val="24"/>
          <w:szCs w:val="24"/>
          <w:lang w:eastAsia="zh-CN"/>
        </w:rPr>
        <w:t>-</w:t>
      </w:r>
      <w:r w:rsidR="006C7B63">
        <w:rPr>
          <w:rFonts w:eastAsiaTheme="minorEastAsia" w:hint="eastAsia"/>
          <w:sz w:val="24"/>
          <w:szCs w:val="24"/>
          <w:lang w:eastAsia="zh-CN"/>
        </w:rPr>
        <w:t>26</w:t>
      </w:r>
      <w:r>
        <w:rPr>
          <w:rFonts w:eastAsiaTheme="minorEastAsia" w:hint="eastAsia"/>
          <w:sz w:val="24"/>
          <w:szCs w:val="24"/>
          <w:lang w:eastAsia="zh-CN"/>
        </w:rPr>
        <w:t>V</w:t>
      </w:r>
      <w:r>
        <w:rPr>
          <w:rFonts w:eastAsiaTheme="minorEastAsia" w:hint="eastAsia"/>
          <w:sz w:val="24"/>
          <w:szCs w:val="24"/>
          <w:lang w:eastAsia="zh-CN"/>
        </w:rPr>
        <w:t>。</w:t>
      </w:r>
      <w:r w:rsidR="006C7B63">
        <w:rPr>
          <w:rFonts w:eastAsiaTheme="minorEastAsia" w:hint="eastAsia"/>
          <w:sz w:val="24"/>
          <w:szCs w:val="24"/>
          <w:lang w:eastAsia="zh-CN"/>
        </w:rPr>
        <w:t>备份</w:t>
      </w:r>
      <w:r>
        <w:rPr>
          <w:rFonts w:eastAsiaTheme="minorEastAsia" w:hint="eastAsia"/>
          <w:sz w:val="24"/>
          <w:szCs w:val="24"/>
          <w:lang w:eastAsia="zh-CN"/>
        </w:rPr>
        <w:t>电池供电时，当电压低于</w:t>
      </w:r>
      <w:r>
        <w:rPr>
          <w:rFonts w:eastAsiaTheme="minorEastAsia" w:hint="eastAsia"/>
          <w:sz w:val="24"/>
          <w:szCs w:val="24"/>
          <w:lang w:eastAsia="zh-CN"/>
        </w:rPr>
        <w:t>1</w:t>
      </w:r>
      <w:r w:rsidR="006C7B63">
        <w:rPr>
          <w:rFonts w:eastAsiaTheme="minorEastAsia" w:hint="eastAsia"/>
          <w:sz w:val="24"/>
          <w:szCs w:val="24"/>
          <w:lang w:eastAsia="zh-CN"/>
        </w:rPr>
        <w:t>1</w:t>
      </w:r>
      <w:r>
        <w:rPr>
          <w:rFonts w:eastAsiaTheme="minorEastAsia" w:hint="eastAsia"/>
          <w:sz w:val="24"/>
          <w:szCs w:val="24"/>
          <w:lang w:eastAsia="zh-CN"/>
        </w:rPr>
        <w:t>V</w:t>
      </w:r>
      <w:r w:rsidR="006C7B63">
        <w:rPr>
          <w:rFonts w:eastAsiaTheme="minorEastAsia" w:hint="eastAsia"/>
          <w:sz w:val="24"/>
          <w:szCs w:val="24"/>
          <w:lang w:eastAsia="zh-CN"/>
        </w:rPr>
        <w:t>时</w:t>
      </w:r>
      <w:r>
        <w:rPr>
          <w:rFonts w:eastAsiaTheme="minorEastAsia" w:hint="eastAsia"/>
          <w:sz w:val="24"/>
          <w:szCs w:val="24"/>
          <w:lang w:eastAsia="zh-CN"/>
        </w:rPr>
        <w:t>应发出低电压报警提示给</w:t>
      </w:r>
      <w:r>
        <w:rPr>
          <w:rFonts w:eastAsiaTheme="minorEastAsia" w:hint="eastAsia"/>
          <w:sz w:val="24"/>
          <w:szCs w:val="24"/>
          <w:lang w:eastAsia="zh-CN"/>
        </w:rPr>
        <w:t>UI</w:t>
      </w:r>
      <w:r>
        <w:rPr>
          <w:rFonts w:eastAsiaTheme="minorEastAsia" w:hint="eastAsia"/>
          <w:sz w:val="24"/>
          <w:szCs w:val="24"/>
          <w:lang w:eastAsia="zh-CN"/>
        </w:rPr>
        <w:t>（</w:t>
      </w:r>
      <w:r>
        <w:rPr>
          <w:rFonts w:eastAsiaTheme="minorEastAsia" w:hint="eastAsia"/>
          <w:sz w:val="24"/>
          <w:szCs w:val="24"/>
          <w:lang w:eastAsia="zh-CN"/>
        </w:rPr>
        <w:t>ARM</w:t>
      </w:r>
      <w:r>
        <w:rPr>
          <w:rFonts w:eastAsiaTheme="minorEastAsia" w:hint="eastAsia"/>
          <w:sz w:val="24"/>
          <w:szCs w:val="24"/>
          <w:lang w:eastAsia="zh-CN"/>
        </w:rPr>
        <w:t>）板；</w:t>
      </w:r>
      <w:r w:rsidR="006C7B63">
        <w:rPr>
          <w:rFonts w:eastAsiaTheme="minorEastAsia" w:hint="eastAsia"/>
          <w:sz w:val="24"/>
          <w:szCs w:val="24"/>
          <w:lang w:eastAsia="zh-CN"/>
        </w:rPr>
        <w:t>备份</w:t>
      </w:r>
      <w:r>
        <w:rPr>
          <w:rFonts w:eastAsiaTheme="minorEastAsia" w:hint="eastAsia"/>
          <w:sz w:val="24"/>
          <w:szCs w:val="24"/>
          <w:lang w:eastAsia="zh-CN"/>
        </w:rPr>
        <w:t>电池电压高</w:t>
      </w:r>
      <w:r>
        <w:rPr>
          <w:rFonts w:eastAsiaTheme="minorEastAsia" w:hint="eastAsia"/>
          <w:sz w:val="24"/>
          <w:szCs w:val="24"/>
          <w:lang w:eastAsia="zh-CN"/>
        </w:rPr>
        <w:lastRenderedPageBreak/>
        <w:t>于</w:t>
      </w:r>
      <w:r w:rsidR="006C7B63">
        <w:rPr>
          <w:rFonts w:eastAsiaTheme="minorEastAsia" w:hint="eastAsia"/>
          <w:sz w:val="24"/>
          <w:szCs w:val="24"/>
          <w:lang w:eastAsia="zh-CN"/>
        </w:rPr>
        <w:t>24</w:t>
      </w:r>
      <w:r>
        <w:rPr>
          <w:rFonts w:eastAsiaTheme="minorEastAsia" w:hint="eastAsia"/>
          <w:sz w:val="24"/>
          <w:szCs w:val="24"/>
          <w:lang w:eastAsia="zh-CN"/>
        </w:rPr>
        <w:t>V</w:t>
      </w:r>
      <w:r w:rsidR="006C7B63">
        <w:rPr>
          <w:rFonts w:eastAsiaTheme="minorEastAsia" w:hint="eastAsia"/>
          <w:sz w:val="24"/>
          <w:szCs w:val="24"/>
          <w:lang w:eastAsia="zh-CN"/>
        </w:rPr>
        <w:t>时</w:t>
      </w:r>
      <w:r>
        <w:rPr>
          <w:rFonts w:eastAsiaTheme="minorEastAsia" w:hint="eastAsia"/>
          <w:sz w:val="24"/>
          <w:szCs w:val="24"/>
          <w:lang w:eastAsia="zh-CN"/>
        </w:rPr>
        <w:t>发出</w:t>
      </w:r>
      <w:r w:rsidR="006C7B63">
        <w:rPr>
          <w:rFonts w:eastAsiaTheme="minorEastAsia" w:hint="eastAsia"/>
          <w:sz w:val="24"/>
          <w:szCs w:val="24"/>
          <w:lang w:eastAsia="zh-CN"/>
        </w:rPr>
        <w:t>备份</w:t>
      </w:r>
      <w:r>
        <w:rPr>
          <w:rFonts w:eastAsiaTheme="minorEastAsia" w:hint="eastAsia"/>
          <w:sz w:val="24"/>
          <w:szCs w:val="24"/>
          <w:lang w:eastAsia="zh-CN"/>
        </w:rPr>
        <w:t>电池</w:t>
      </w:r>
      <w:r w:rsidR="006C7B63">
        <w:rPr>
          <w:rFonts w:eastAsiaTheme="minorEastAsia" w:hint="eastAsia"/>
          <w:sz w:val="24"/>
          <w:szCs w:val="24"/>
          <w:lang w:eastAsia="zh-CN"/>
        </w:rPr>
        <w:t>电压过高</w:t>
      </w:r>
      <w:r>
        <w:rPr>
          <w:rFonts w:eastAsiaTheme="minorEastAsia" w:hint="eastAsia"/>
          <w:sz w:val="24"/>
          <w:szCs w:val="24"/>
          <w:lang w:eastAsia="zh-CN"/>
        </w:rPr>
        <w:t>提示给</w:t>
      </w:r>
      <w:r>
        <w:rPr>
          <w:rFonts w:eastAsiaTheme="minorEastAsia" w:hint="eastAsia"/>
          <w:sz w:val="24"/>
          <w:szCs w:val="24"/>
          <w:lang w:eastAsia="zh-CN"/>
        </w:rPr>
        <w:t>UI</w:t>
      </w:r>
      <w:r>
        <w:rPr>
          <w:rFonts w:eastAsiaTheme="minorEastAsia" w:hint="eastAsia"/>
          <w:sz w:val="24"/>
          <w:szCs w:val="24"/>
          <w:lang w:eastAsia="zh-CN"/>
        </w:rPr>
        <w:t>（</w:t>
      </w:r>
      <w:r>
        <w:rPr>
          <w:rFonts w:eastAsiaTheme="minorEastAsia" w:hint="eastAsia"/>
          <w:sz w:val="24"/>
          <w:szCs w:val="24"/>
          <w:lang w:eastAsia="zh-CN"/>
        </w:rPr>
        <w:t>ARM</w:t>
      </w:r>
      <w:r>
        <w:rPr>
          <w:rFonts w:eastAsiaTheme="minorEastAsia" w:hint="eastAsia"/>
          <w:sz w:val="24"/>
          <w:szCs w:val="24"/>
          <w:lang w:eastAsia="zh-CN"/>
        </w:rPr>
        <w:t>）板</w:t>
      </w:r>
      <w:r w:rsidR="006C7B63">
        <w:rPr>
          <w:rFonts w:eastAsiaTheme="minorEastAsia" w:hint="eastAsia"/>
          <w:sz w:val="24"/>
          <w:szCs w:val="24"/>
          <w:lang w:eastAsia="zh-CN"/>
        </w:rPr>
        <w:t>；备份电池电压超过</w:t>
      </w:r>
      <w:r w:rsidR="006C7B63">
        <w:rPr>
          <w:rFonts w:eastAsiaTheme="minorEastAsia" w:hint="eastAsia"/>
          <w:sz w:val="24"/>
          <w:szCs w:val="24"/>
          <w:lang w:eastAsia="zh-CN"/>
        </w:rPr>
        <w:t>26V</w:t>
      </w:r>
      <w:r w:rsidR="006C7B63">
        <w:rPr>
          <w:rFonts w:eastAsiaTheme="minorEastAsia" w:hint="eastAsia"/>
          <w:sz w:val="24"/>
          <w:szCs w:val="24"/>
          <w:lang w:eastAsia="zh-CN"/>
        </w:rPr>
        <w:t>时，发出备份电池电压过高报警给</w:t>
      </w:r>
      <w:r w:rsidR="006C7B63">
        <w:rPr>
          <w:rFonts w:eastAsiaTheme="minorEastAsia" w:hint="eastAsia"/>
          <w:sz w:val="24"/>
          <w:szCs w:val="24"/>
          <w:lang w:eastAsia="zh-CN"/>
        </w:rPr>
        <w:t>UI</w:t>
      </w:r>
      <w:r w:rsidR="006C7B63">
        <w:rPr>
          <w:rFonts w:eastAsiaTheme="minorEastAsia" w:hint="eastAsia"/>
          <w:sz w:val="24"/>
          <w:szCs w:val="24"/>
          <w:lang w:eastAsia="zh-CN"/>
        </w:rPr>
        <w:t>（</w:t>
      </w:r>
      <w:r w:rsidR="006C7B63">
        <w:rPr>
          <w:rFonts w:eastAsiaTheme="minorEastAsia" w:hint="eastAsia"/>
          <w:sz w:val="24"/>
          <w:szCs w:val="24"/>
          <w:lang w:eastAsia="zh-CN"/>
        </w:rPr>
        <w:t>ARM</w:t>
      </w:r>
      <w:r w:rsidR="006C7B63">
        <w:rPr>
          <w:rFonts w:eastAsiaTheme="minorEastAsia" w:hint="eastAsia"/>
          <w:sz w:val="24"/>
          <w:szCs w:val="24"/>
          <w:lang w:eastAsia="zh-CN"/>
        </w:rPr>
        <w:t>）板</w:t>
      </w:r>
      <w:r>
        <w:rPr>
          <w:rFonts w:eastAsiaTheme="minorEastAsia" w:hint="eastAsia"/>
          <w:sz w:val="24"/>
          <w:szCs w:val="24"/>
          <w:lang w:eastAsia="zh-CN"/>
        </w:rPr>
        <w:t>。</w:t>
      </w:r>
    </w:p>
    <w:p w:rsidR="006C7B63" w:rsidRDefault="006C7B63" w:rsidP="006C7B63">
      <w:pPr>
        <w:ind w:firstLine="46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4. </w:t>
      </w:r>
      <w:r w:rsidR="00D270C4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B8508B">
        <w:rPr>
          <w:rFonts w:eastAsiaTheme="minorEastAsia" w:hint="eastAsia"/>
          <w:sz w:val="24"/>
          <w:szCs w:val="24"/>
          <w:lang w:eastAsia="zh-CN"/>
        </w:rPr>
        <w:t>外接备份电池</w:t>
      </w:r>
      <w:r w:rsidR="00B8508B">
        <w:rPr>
          <w:rFonts w:eastAsiaTheme="minorEastAsia" w:hint="eastAsia"/>
          <w:sz w:val="24"/>
          <w:szCs w:val="24"/>
          <w:lang w:eastAsia="zh-CN"/>
        </w:rPr>
        <w:t>DC/DC</w:t>
      </w:r>
      <w:r w:rsidR="00B8508B">
        <w:rPr>
          <w:rFonts w:eastAsiaTheme="minorEastAsia" w:hint="eastAsia"/>
          <w:sz w:val="24"/>
          <w:szCs w:val="24"/>
          <w:lang w:eastAsia="zh-CN"/>
        </w:rPr>
        <w:t>输出电压</w:t>
      </w:r>
      <w:r>
        <w:rPr>
          <w:rFonts w:eastAsiaTheme="minorEastAsia" w:hint="eastAsia"/>
          <w:sz w:val="24"/>
          <w:szCs w:val="24"/>
          <w:lang w:eastAsia="zh-CN"/>
        </w:rPr>
        <w:t>监测：</w:t>
      </w:r>
    </w:p>
    <w:p w:rsidR="006C7B63" w:rsidRDefault="006C7B63" w:rsidP="006C7B63">
      <w:pPr>
        <w:ind w:leftChars="200" w:left="440" w:firstLineChars="100" w:firstLine="24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采样点为</w:t>
      </w:r>
      <w:r w:rsidR="00B8508B">
        <w:rPr>
          <w:rFonts w:eastAsiaTheme="minorEastAsia" w:hint="eastAsia"/>
          <w:sz w:val="24"/>
          <w:szCs w:val="24"/>
          <w:lang w:eastAsia="zh-CN"/>
        </w:rPr>
        <w:t>外接备份电池</w:t>
      </w:r>
      <w:r w:rsidR="00B8508B">
        <w:rPr>
          <w:rFonts w:eastAsiaTheme="minorEastAsia" w:hint="eastAsia"/>
          <w:sz w:val="24"/>
          <w:szCs w:val="24"/>
          <w:lang w:eastAsia="zh-CN"/>
        </w:rPr>
        <w:t>DC/DC</w:t>
      </w:r>
      <w:r>
        <w:rPr>
          <w:rFonts w:eastAsiaTheme="minorEastAsia" w:hint="eastAsia"/>
          <w:sz w:val="24"/>
          <w:szCs w:val="24"/>
          <w:lang w:eastAsia="zh-CN"/>
        </w:rPr>
        <w:t>输出端，采样通道号为</w:t>
      </w:r>
      <w:r>
        <w:rPr>
          <w:rFonts w:eastAsiaTheme="minorEastAsia" w:hint="eastAsia"/>
          <w:sz w:val="24"/>
          <w:szCs w:val="24"/>
          <w:lang w:eastAsia="zh-CN"/>
        </w:rPr>
        <w:t>A1</w:t>
      </w:r>
      <w:r w:rsidR="00B8508B">
        <w:rPr>
          <w:rFonts w:eastAsiaTheme="minorEastAsia" w:hint="eastAsia"/>
          <w:sz w:val="24"/>
          <w:szCs w:val="24"/>
          <w:lang w:eastAsia="zh-CN"/>
        </w:rPr>
        <w:t>2</w:t>
      </w:r>
      <w:r>
        <w:rPr>
          <w:rFonts w:eastAsiaTheme="minorEastAsia" w:hint="eastAsia"/>
          <w:sz w:val="24"/>
          <w:szCs w:val="24"/>
          <w:lang w:eastAsia="zh-CN"/>
        </w:rPr>
        <w:t>。采样信号经分压电阻衰减</w:t>
      </w:r>
      <w:r>
        <w:rPr>
          <w:rFonts w:eastAsiaTheme="minorEastAsia" w:hint="eastAsia"/>
          <w:sz w:val="24"/>
          <w:szCs w:val="24"/>
          <w:lang w:eastAsia="zh-CN"/>
        </w:rPr>
        <w:t>11</w:t>
      </w:r>
      <w:r>
        <w:rPr>
          <w:rFonts w:eastAsiaTheme="minorEastAsia" w:hint="eastAsia"/>
          <w:sz w:val="24"/>
          <w:szCs w:val="24"/>
          <w:lang w:eastAsia="zh-CN"/>
        </w:rPr>
        <w:t>倍后经过低通滤波器至</w:t>
      </w: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通道</w:t>
      </w:r>
      <w:r>
        <w:rPr>
          <w:rFonts w:eastAsiaTheme="minorEastAsia" w:hint="eastAsia"/>
          <w:sz w:val="24"/>
          <w:szCs w:val="24"/>
          <w:lang w:eastAsia="zh-CN"/>
        </w:rPr>
        <w:t>A1</w:t>
      </w:r>
      <w:r w:rsidR="00B8508B">
        <w:rPr>
          <w:rFonts w:eastAsiaTheme="minorEastAsia" w:hint="eastAsia"/>
          <w:sz w:val="24"/>
          <w:szCs w:val="24"/>
          <w:lang w:eastAsia="zh-CN"/>
        </w:rPr>
        <w:t>2</w:t>
      </w:r>
      <w:r>
        <w:rPr>
          <w:rFonts w:eastAsiaTheme="minorEastAsia" w:hint="eastAsia"/>
          <w:sz w:val="24"/>
          <w:szCs w:val="24"/>
          <w:lang w:eastAsia="zh-CN"/>
        </w:rPr>
        <w:t>，</w:t>
      </w:r>
      <w:r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B8508B">
        <w:rPr>
          <w:rFonts w:eastAsiaTheme="minorEastAsia" w:hint="eastAsia"/>
          <w:sz w:val="24"/>
          <w:szCs w:val="24"/>
          <w:vertAlign w:val="subscript"/>
          <w:lang w:eastAsia="zh-CN"/>
        </w:rPr>
        <w:t>DC20V</w:t>
      </w:r>
      <w:r w:rsidRPr="007E5B87">
        <w:rPr>
          <w:rFonts w:eastAsiaTheme="minorEastAsia" w:hint="eastAsia"/>
          <w:sz w:val="24"/>
          <w:szCs w:val="24"/>
          <w:lang w:eastAsia="zh-CN"/>
        </w:rPr>
        <w:t xml:space="preserve"> = V</w:t>
      </w:r>
      <w:r w:rsidRPr="007E5B87">
        <w:rPr>
          <w:rFonts w:eastAsiaTheme="minorEastAsia" w:hint="eastAsia"/>
          <w:sz w:val="24"/>
          <w:szCs w:val="24"/>
          <w:vertAlign w:val="subscript"/>
          <w:lang w:eastAsia="zh-CN"/>
        </w:rPr>
        <w:t>ADIN</w:t>
      </w:r>
      <w:r w:rsidR="00B8508B">
        <w:rPr>
          <w:rFonts w:eastAsiaTheme="minorEastAsia" w:hint="eastAsia"/>
          <w:sz w:val="24"/>
          <w:szCs w:val="24"/>
          <w:vertAlign w:val="subscript"/>
          <w:lang w:eastAsia="zh-CN"/>
        </w:rPr>
        <w:t>2</w:t>
      </w:r>
      <w:r>
        <w:rPr>
          <w:rFonts w:eastAsiaTheme="minorEastAsia" w:hint="eastAsia"/>
          <w:sz w:val="24"/>
          <w:szCs w:val="24"/>
          <w:lang w:eastAsia="zh-CN"/>
        </w:rPr>
        <w:t>x</w:t>
      </w:r>
      <w:r w:rsidRPr="007E5B87">
        <w:rPr>
          <w:rFonts w:eastAsiaTheme="minorEastAsia" w:hint="eastAsia"/>
          <w:sz w:val="24"/>
          <w:szCs w:val="24"/>
          <w:lang w:eastAsia="zh-CN"/>
        </w:rPr>
        <w:t>11</w:t>
      </w:r>
      <w:r>
        <w:rPr>
          <w:rFonts w:eastAsiaTheme="minorEastAsia" w:hint="eastAsia"/>
          <w:sz w:val="24"/>
          <w:szCs w:val="24"/>
          <w:lang w:eastAsia="zh-CN"/>
        </w:rPr>
        <w:t>。</w:t>
      </w:r>
      <w:r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B8508B">
        <w:rPr>
          <w:rFonts w:eastAsiaTheme="minorEastAsia" w:hint="eastAsia"/>
          <w:sz w:val="24"/>
          <w:szCs w:val="24"/>
          <w:vertAlign w:val="subscript"/>
          <w:lang w:eastAsia="zh-CN"/>
        </w:rPr>
        <w:t>DC20V</w:t>
      </w:r>
      <w:r w:rsidRPr="00D25885">
        <w:rPr>
          <w:rFonts w:eastAsiaTheme="minorEastAsia" w:hint="eastAsia"/>
          <w:sz w:val="24"/>
          <w:szCs w:val="24"/>
          <w:lang w:eastAsia="zh-CN"/>
        </w:rPr>
        <w:t>的</w:t>
      </w:r>
      <w:r>
        <w:rPr>
          <w:rFonts w:eastAsiaTheme="minorEastAsia" w:hint="eastAsia"/>
          <w:sz w:val="24"/>
          <w:szCs w:val="24"/>
          <w:lang w:eastAsia="zh-CN"/>
        </w:rPr>
        <w:t>正常范围为</w:t>
      </w:r>
      <w:r w:rsidR="00B8508B">
        <w:rPr>
          <w:rFonts w:eastAsiaTheme="minorEastAsia" w:hint="eastAsia"/>
          <w:sz w:val="24"/>
          <w:szCs w:val="24"/>
          <w:lang w:eastAsia="zh-CN"/>
        </w:rPr>
        <w:t>：当备份电池输入电压为</w:t>
      </w:r>
      <w:r w:rsidR="00B8508B">
        <w:rPr>
          <w:rFonts w:eastAsiaTheme="minorEastAsia" w:hint="eastAsia"/>
          <w:sz w:val="24"/>
          <w:szCs w:val="24"/>
          <w:lang w:eastAsia="zh-CN"/>
        </w:rPr>
        <w:t>11-20V</w:t>
      </w:r>
      <w:r w:rsidR="00B8508B">
        <w:rPr>
          <w:rFonts w:eastAsiaTheme="minorEastAsia" w:hint="eastAsia"/>
          <w:sz w:val="24"/>
          <w:szCs w:val="24"/>
          <w:lang w:eastAsia="zh-CN"/>
        </w:rPr>
        <w:t>时</w:t>
      </w:r>
      <w:r w:rsidR="00B8508B"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B8508B">
        <w:rPr>
          <w:rFonts w:eastAsiaTheme="minorEastAsia" w:hint="eastAsia"/>
          <w:sz w:val="24"/>
          <w:szCs w:val="24"/>
          <w:vertAlign w:val="subscript"/>
          <w:lang w:eastAsia="zh-CN"/>
        </w:rPr>
        <w:t>DC20V</w:t>
      </w:r>
      <w:r w:rsidR="00B8508B" w:rsidRPr="007E5B87">
        <w:rPr>
          <w:rFonts w:eastAsiaTheme="minorEastAsia" w:hint="eastAsia"/>
          <w:sz w:val="24"/>
          <w:szCs w:val="24"/>
          <w:lang w:eastAsia="zh-CN"/>
        </w:rPr>
        <w:t xml:space="preserve"> =</w:t>
      </w:r>
      <w:r w:rsidR="00B8508B">
        <w:rPr>
          <w:rFonts w:eastAsiaTheme="minorEastAsia" w:hint="eastAsia"/>
          <w:sz w:val="24"/>
          <w:szCs w:val="24"/>
          <w:lang w:eastAsia="zh-CN"/>
        </w:rPr>
        <w:t>19</w:t>
      </w:r>
      <w:r w:rsidR="00B8508B" w:rsidRPr="00B8508B">
        <w:rPr>
          <w:rFonts w:eastAsiaTheme="minorEastAsia"/>
          <w:sz w:val="24"/>
          <w:szCs w:val="24"/>
          <w:lang w:eastAsia="zh-CN"/>
        </w:rPr>
        <w:t>～</w:t>
      </w:r>
      <w:r w:rsidR="00B8508B">
        <w:rPr>
          <w:rFonts w:eastAsiaTheme="minorEastAsia" w:hint="eastAsia"/>
          <w:sz w:val="24"/>
          <w:szCs w:val="24"/>
          <w:lang w:eastAsia="zh-CN"/>
        </w:rPr>
        <w:t>21V</w:t>
      </w:r>
      <w:r w:rsidR="00B8508B">
        <w:rPr>
          <w:rFonts w:eastAsiaTheme="minorEastAsia" w:hint="eastAsia"/>
          <w:sz w:val="24"/>
          <w:szCs w:val="24"/>
          <w:lang w:eastAsia="zh-CN"/>
        </w:rPr>
        <w:t>；当备份电池输入电压为</w:t>
      </w:r>
      <w:r w:rsidR="00B8508B">
        <w:rPr>
          <w:rFonts w:eastAsiaTheme="minorEastAsia" w:hint="eastAsia"/>
          <w:sz w:val="24"/>
          <w:szCs w:val="24"/>
          <w:lang w:eastAsia="zh-CN"/>
        </w:rPr>
        <w:t>20-26V</w:t>
      </w:r>
      <w:r w:rsidR="00B8508B">
        <w:rPr>
          <w:rFonts w:eastAsiaTheme="minorEastAsia" w:hint="eastAsia"/>
          <w:sz w:val="24"/>
          <w:szCs w:val="24"/>
          <w:lang w:eastAsia="zh-CN"/>
        </w:rPr>
        <w:t>时</w:t>
      </w:r>
      <w:r w:rsidR="00B8508B"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B8508B">
        <w:rPr>
          <w:rFonts w:eastAsiaTheme="minorEastAsia" w:hint="eastAsia"/>
          <w:sz w:val="24"/>
          <w:szCs w:val="24"/>
          <w:vertAlign w:val="subscript"/>
          <w:lang w:eastAsia="zh-CN"/>
        </w:rPr>
        <w:t>DC20V</w:t>
      </w:r>
      <w:r w:rsidR="00B8508B" w:rsidRPr="007E5B87">
        <w:rPr>
          <w:rFonts w:eastAsiaTheme="minorEastAsia" w:hint="eastAsia"/>
          <w:sz w:val="24"/>
          <w:szCs w:val="24"/>
          <w:lang w:eastAsia="zh-CN"/>
        </w:rPr>
        <w:t xml:space="preserve"> =</w:t>
      </w:r>
      <w:r w:rsidR="00B8508B">
        <w:rPr>
          <w:rFonts w:eastAsiaTheme="minorEastAsia" w:hint="eastAsia"/>
          <w:sz w:val="24"/>
          <w:szCs w:val="24"/>
          <w:lang w:eastAsia="zh-CN"/>
        </w:rPr>
        <w:t>19.5</w:t>
      </w:r>
      <w:r w:rsidR="00B8508B" w:rsidRPr="00B8508B">
        <w:rPr>
          <w:rFonts w:eastAsiaTheme="minorEastAsia"/>
          <w:sz w:val="24"/>
          <w:szCs w:val="24"/>
          <w:lang w:eastAsia="zh-CN"/>
        </w:rPr>
        <w:t>～</w:t>
      </w:r>
      <w:r w:rsidR="00B8508B">
        <w:rPr>
          <w:rFonts w:eastAsiaTheme="minorEastAsia" w:hint="eastAsia"/>
          <w:sz w:val="24"/>
          <w:szCs w:val="24"/>
          <w:lang w:eastAsia="zh-CN"/>
        </w:rPr>
        <w:t>25.8V</w:t>
      </w:r>
      <w:r w:rsidR="00B8508B">
        <w:rPr>
          <w:rFonts w:eastAsiaTheme="minorEastAsia" w:hint="eastAsia"/>
          <w:sz w:val="24"/>
          <w:szCs w:val="24"/>
          <w:lang w:eastAsia="zh-CN"/>
        </w:rPr>
        <w:t>。</w:t>
      </w:r>
      <w:r>
        <w:rPr>
          <w:rFonts w:eastAsiaTheme="minorEastAsia" w:hint="eastAsia"/>
          <w:sz w:val="24"/>
          <w:szCs w:val="24"/>
          <w:lang w:eastAsia="zh-CN"/>
        </w:rPr>
        <w:t>当</w:t>
      </w:r>
      <w:r w:rsidR="00EA47F3">
        <w:rPr>
          <w:rFonts w:eastAsiaTheme="minorEastAsia" w:hint="eastAsia"/>
          <w:sz w:val="24"/>
          <w:szCs w:val="24"/>
          <w:lang w:eastAsia="zh-CN"/>
        </w:rPr>
        <w:t>外接备份电池</w:t>
      </w:r>
      <w:r w:rsidR="00EA47F3">
        <w:rPr>
          <w:rFonts w:eastAsiaTheme="minorEastAsia" w:hint="eastAsia"/>
          <w:sz w:val="24"/>
          <w:szCs w:val="24"/>
          <w:lang w:eastAsia="zh-CN"/>
        </w:rPr>
        <w:t>DC/DC</w:t>
      </w:r>
      <w:r w:rsidR="00EA47F3">
        <w:rPr>
          <w:rFonts w:eastAsiaTheme="minorEastAsia" w:hint="eastAsia"/>
          <w:sz w:val="24"/>
          <w:szCs w:val="24"/>
          <w:lang w:eastAsia="zh-CN"/>
        </w:rPr>
        <w:t>输出电压</w:t>
      </w:r>
      <w:r>
        <w:rPr>
          <w:rFonts w:eastAsiaTheme="minorEastAsia" w:hint="eastAsia"/>
          <w:sz w:val="24"/>
          <w:szCs w:val="24"/>
          <w:lang w:eastAsia="zh-CN"/>
        </w:rPr>
        <w:t>低于</w:t>
      </w:r>
      <w:r>
        <w:rPr>
          <w:rFonts w:eastAsiaTheme="minorEastAsia" w:hint="eastAsia"/>
          <w:sz w:val="24"/>
          <w:szCs w:val="24"/>
          <w:lang w:eastAsia="zh-CN"/>
        </w:rPr>
        <w:t>1</w:t>
      </w:r>
      <w:r w:rsidR="00EA47F3">
        <w:rPr>
          <w:rFonts w:eastAsiaTheme="minorEastAsia" w:hint="eastAsia"/>
          <w:sz w:val="24"/>
          <w:szCs w:val="24"/>
          <w:lang w:eastAsia="zh-CN"/>
        </w:rPr>
        <w:t>8</w:t>
      </w:r>
      <w:r>
        <w:rPr>
          <w:rFonts w:eastAsiaTheme="minorEastAsia" w:hint="eastAsia"/>
          <w:sz w:val="24"/>
          <w:szCs w:val="24"/>
          <w:lang w:eastAsia="zh-CN"/>
        </w:rPr>
        <w:t>V</w:t>
      </w:r>
      <w:r w:rsidR="00EA47F3">
        <w:rPr>
          <w:rFonts w:eastAsiaTheme="minorEastAsia" w:hint="eastAsia"/>
          <w:sz w:val="24"/>
          <w:szCs w:val="24"/>
          <w:lang w:eastAsia="zh-CN"/>
        </w:rPr>
        <w:t>或高于</w:t>
      </w:r>
      <w:r w:rsidR="00EA47F3">
        <w:rPr>
          <w:rFonts w:eastAsiaTheme="minorEastAsia" w:hint="eastAsia"/>
          <w:sz w:val="24"/>
          <w:szCs w:val="24"/>
          <w:lang w:eastAsia="zh-CN"/>
        </w:rPr>
        <w:t>26V</w:t>
      </w:r>
      <w:r>
        <w:rPr>
          <w:rFonts w:eastAsiaTheme="minorEastAsia" w:hint="eastAsia"/>
          <w:sz w:val="24"/>
          <w:szCs w:val="24"/>
          <w:lang w:eastAsia="zh-CN"/>
        </w:rPr>
        <w:t>时应发出</w:t>
      </w:r>
      <w:r w:rsidR="00EA47F3">
        <w:rPr>
          <w:rFonts w:eastAsiaTheme="minorEastAsia" w:hint="eastAsia"/>
          <w:sz w:val="24"/>
          <w:szCs w:val="24"/>
          <w:lang w:eastAsia="zh-CN"/>
        </w:rPr>
        <w:t>外接备份电池</w:t>
      </w:r>
      <w:r w:rsidR="00EA47F3">
        <w:rPr>
          <w:rFonts w:eastAsiaTheme="minorEastAsia" w:hint="eastAsia"/>
          <w:sz w:val="24"/>
          <w:szCs w:val="24"/>
          <w:lang w:eastAsia="zh-CN"/>
        </w:rPr>
        <w:t>DC/DC</w:t>
      </w:r>
      <w:r w:rsidR="00EA47F3">
        <w:rPr>
          <w:rFonts w:eastAsiaTheme="minorEastAsia" w:hint="eastAsia"/>
          <w:sz w:val="24"/>
          <w:szCs w:val="24"/>
          <w:lang w:eastAsia="zh-CN"/>
        </w:rPr>
        <w:t>输出</w:t>
      </w:r>
      <w:r>
        <w:rPr>
          <w:rFonts w:eastAsiaTheme="minorEastAsia" w:hint="eastAsia"/>
          <w:sz w:val="24"/>
          <w:szCs w:val="24"/>
          <w:lang w:eastAsia="zh-CN"/>
        </w:rPr>
        <w:t>电压</w:t>
      </w:r>
      <w:r w:rsidR="00EA47F3">
        <w:rPr>
          <w:rFonts w:eastAsiaTheme="minorEastAsia" w:hint="eastAsia"/>
          <w:sz w:val="24"/>
          <w:szCs w:val="24"/>
          <w:lang w:eastAsia="zh-CN"/>
        </w:rPr>
        <w:t>异常</w:t>
      </w:r>
      <w:r>
        <w:rPr>
          <w:rFonts w:eastAsiaTheme="minorEastAsia" w:hint="eastAsia"/>
          <w:sz w:val="24"/>
          <w:szCs w:val="24"/>
          <w:lang w:eastAsia="zh-CN"/>
        </w:rPr>
        <w:t>报警提示给</w:t>
      </w:r>
      <w:r>
        <w:rPr>
          <w:rFonts w:eastAsiaTheme="minorEastAsia" w:hint="eastAsia"/>
          <w:sz w:val="24"/>
          <w:szCs w:val="24"/>
          <w:lang w:eastAsia="zh-CN"/>
        </w:rPr>
        <w:t>UI</w:t>
      </w:r>
      <w:r>
        <w:rPr>
          <w:rFonts w:eastAsiaTheme="minorEastAsia" w:hint="eastAsia"/>
          <w:sz w:val="24"/>
          <w:szCs w:val="24"/>
          <w:lang w:eastAsia="zh-CN"/>
        </w:rPr>
        <w:t>（</w:t>
      </w:r>
      <w:r>
        <w:rPr>
          <w:rFonts w:eastAsiaTheme="minorEastAsia" w:hint="eastAsia"/>
          <w:sz w:val="24"/>
          <w:szCs w:val="24"/>
          <w:lang w:eastAsia="zh-CN"/>
        </w:rPr>
        <w:t>ARM</w:t>
      </w:r>
      <w:r>
        <w:rPr>
          <w:rFonts w:eastAsiaTheme="minorEastAsia" w:hint="eastAsia"/>
          <w:sz w:val="24"/>
          <w:szCs w:val="24"/>
          <w:lang w:eastAsia="zh-CN"/>
        </w:rPr>
        <w:t>）板。</w:t>
      </w:r>
    </w:p>
    <w:p w:rsidR="00D25F7A" w:rsidRDefault="00C75E2F" w:rsidP="00D25F7A">
      <w:pPr>
        <w:ind w:firstLine="46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5</w:t>
      </w:r>
      <w:r w:rsidR="00D25F7A">
        <w:rPr>
          <w:rFonts w:eastAsiaTheme="minorEastAsia" w:hint="eastAsia"/>
          <w:sz w:val="24"/>
          <w:szCs w:val="24"/>
          <w:lang w:eastAsia="zh-CN"/>
        </w:rPr>
        <w:t>.</w:t>
      </w:r>
      <w:r w:rsidR="00D270C4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D25F7A">
        <w:rPr>
          <w:rFonts w:eastAsiaTheme="minorEastAsia" w:hint="eastAsia"/>
          <w:sz w:val="24"/>
          <w:szCs w:val="24"/>
          <w:lang w:eastAsia="zh-CN"/>
        </w:rPr>
        <w:t xml:space="preserve"> DC</w:t>
      </w:r>
      <w:r w:rsidR="00D25F7A">
        <w:rPr>
          <w:rFonts w:eastAsiaTheme="minorEastAsia" w:hint="eastAsia"/>
          <w:sz w:val="24"/>
          <w:szCs w:val="24"/>
          <w:lang w:eastAsia="zh-CN"/>
        </w:rPr>
        <w:t>输入电压监测：</w:t>
      </w:r>
    </w:p>
    <w:p w:rsidR="00641FCC" w:rsidRDefault="00D25F7A" w:rsidP="00D25F7A">
      <w:pPr>
        <w:ind w:leftChars="200" w:left="440" w:firstLineChars="100" w:firstLine="24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DC</w:t>
      </w:r>
      <w:r>
        <w:rPr>
          <w:rFonts w:eastAsiaTheme="minorEastAsia" w:hint="eastAsia"/>
          <w:sz w:val="24"/>
          <w:szCs w:val="24"/>
          <w:lang w:eastAsia="zh-CN"/>
        </w:rPr>
        <w:t>输入电压为</w:t>
      </w: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采样点为</w:t>
      </w:r>
      <w:r w:rsidR="00263B46">
        <w:rPr>
          <w:rFonts w:eastAsiaTheme="minorEastAsia" w:hint="eastAsia"/>
          <w:sz w:val="24"/>
          <w:szCs w:val="24"/>
          <w:lang w:eastAsia="zh-CN"/>
        </w:rPr>
        <w:t>3</w:t>
      </w:r>
      <w:r w:rsidR="00263B46">
        <w:rPr>
          <w:rFonts w:eastAsiaTheme="minorEastAsia" w:hint="eastAsia"/>
          <w:sz w:val="24"/>
          <w:szCs w:val="24"/>
          <w:lang w:eastAsia="zh-CN"/>
        </w:rPr>
        <w:t>组</w:t>
      </w:r>
      <w:r w:rsidR="00263B46">
        <w:rPr>
          <w:rFonts w:eastAsiaTheme="minorEastAsia" w:hint="eastAsia"/>
          <w:sz w:val="24"/>
          <w:szCs w:val="24"/>
          <w:lang w:eastAsia="zh-CN"/>
        </w:rPr>
        <w:t>DC</w:t>
      </w:r>
      <w:r w:rsidR="00263B46">
        <w:rPr>
          <w:rFonts w:eastAsiaTheme="minorEastAsia" w:hint="eastAsia"/>
          <w:sz w:val="24"/>
          <w:szCs w:val="24"/>
          <w:lang w:eastAsia="zh-CN"/>
        </w:rPr>
        <w:t>供电电源经二极管做电压比较后的输出端</w:t>
      </w:r>
      <w:r>
        <w:rPr>
          <w:rFonts w:eastAsiaTheme="minorEastAsia" w:hint="eastAsia"/>
          <w:sz w:val="24"/>
          <w:szCs w:val="24"/>
          <w:lang w:eastAsia="zh-CN"/>
        </w:rPr>
        <w:t>，采样通道号为</w:t>
      </w:r>
      <w:r>
        <w:rPr>
          <w:rFonts w:eastAsiaTheme="minorEastAsia" w:hint="eastAsia"/>
          <w:sz w:val="24"/>
          <w:szCs w:val="24"/>
          <w:lang w:eastAsia="zh-CN"/>
        </w:rPr>
        <w:t>A</w:t>
      </w:r>
      <w:r w:rsidR="009502ED">
        <w:rPr>
          <w:rFonts w:eastAsiaTheme="minorEastAsia" w:hint="eastAsia"/>
          <w:sz w:val="24"/>
          <w:szCs w:val="24"/>
          <w:lang w:eastAsia="zh-CN"/>
        </w:rPr>
        <w:t>1</w:t>
      </w:r>
      <w:r>
        <w:rPr>
          <w:rFonts w:eastAsiaTheme="minorEastAsia" w:hint="eastAsia"/>
          <w:sz w:val="24"/>
          <w:szCs w:val="24"/>
          <w:lang w:eastAsia="zh-CN"/>
        </w:rPr>
        <w:t>3</w:t>
      </w:r>
      <w:r>
        <w:rPr>
          <w:rFonts w:eastAsiaTheme="minorEastAsia" w:hint="eastAsia"/>
          <w:sz w:val="24"/>
          <w:szCs w:val="24"/>
          <w:lang w:eastAsia="zh-CN"/>
        </w:rPr>
        <w:t>。采样信号经分压电阻衰减</w:t>
      </w:r>
      <w:r>
        <w:rPr>
          <w:rFonts w:eastAsiaTheme="minorEastAsia" w:hint="eastAsia"/>
          <w:sz w:val="24"/>
          <w:szCs w:val="24"/>
          <w:lang w:eastAsia="zh-CN"/>
        </w:rPr>
        <w:t>11</w:t>
      </w:r>
      <w:r>
        <w:rPr>
          <w:rFonts w:eastAsiaTheme="minorEastAsia" w:hint="eastAsia"/>
          <w:sz w:val="24"/>
          <w:szCs w:val="24"/>
          <w:lang w:eastAsia="zh-CN"/>
        </w:rPr>
        <w:t>倍后经过低通滤波器至</w:t>
      </w: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通道</w:t>
      </w:r>
      <w:r>
        <w:rPr>
          <w:rFonts w:eastAsiaTheme="minorEastAsia" w:hint="eastAsia"/>
          <w:sz w:val="24"/>
          <w:szCs w:val="24"/>
          <w:lang w:eastAsia="zh-CN"/>
        </w:rPr>
        <w:t>A</w:t>
      </w:r>
      <w:r w:rsidR="009502ED">
        <w:rPr>
          <w:rFonts w:eastAsiaTheme="minorEastAsia" w:hint="eastAsia"/>
          <w:sz w:val="24"/>
          <w:szCs w:val="24"/>
          <w:lang w:eastAsia="zh-CN"/>
        </w:rPr>
        <w:t>1</w:t>
      </w:r>
      <w:r>
        <w:rPr>
          <w:rFonts w:eastAsiaTheme="minorEastAsia" w:hint="eastAsia"/>
          <w:sz w:val="24"/>
          <w:szCs w:val="24"/>
          <w:lang w:eastAsia="zh-CN"/>
        </w:rPr>
        <w:t>3</w:t>
      </w:r>
      <w:r>
        <w:rPr>
          <w:rFonts w:eastAsiaTheme="minorEastAsia" w:hint="eastAsia"/>
          <w:sz w:val="24"/>
          <w:szCs w:val="24"/>
          <w:lang w:eastAsia="zh-CN"/>
        </w:rPr>
        <w:t>，</w:t>
      </w:r>
      <w:r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9502ED">
        <w:rPr>
          <w:rFonts w:eastAsiaTheme="minorEastAsia" w:hint="eastAsia"/>
          <w:sz w:val="24"/>
          <w:szCs w:val="24"/>
          <w:vertAlign w:val="subscript"/>
          <w:lang w:eastAsia="zh-CN"/>
        </w:rPr>
        <w:t>DCIN</w:t>
      </w:r>
      <w:r w:rsidRPr="007E5B87">
        <w:rPr>
          <w:rFonts w:eastAsiaTheme="minorEastAsia" w:hint="eastAsia"/>
          <w:sz w:val="24"/>
          <w:szCs w:val="24"/>
          <w:lang w:eastAsia="zh-CN"/>
        </w:rPr>
        <w:t xml:space="preserve"> = V</w:t>
      </w:r>
      <w:r w:rsidRPr="007E5B87">
        <w:rPr>
          <w:rFonts w:eastAsiaTheme="minorEastAsia" w:hint="eastAsia"/>
          <w:sz w:val="24"/>
          <w:szCs w:val="24"/>
          <w:vertAlign w:val="subscript"/>
          <w:lang w:eastAsia="zh-CN"/>
        </w:rPr>
        <w:t>ADIN</w:t>
      </w:r>
      <w:r w:rsidR="009502ED">
        <w:rPr>
          <w:rFonts w:eastAsiaTheme="minorEastAsia" w:hint="eastAsia"/>
          <w:sz w:val="24"/>
          <w:szCs w:val="24"/>
          <w:vertAlign w:val="subscript"/>
          <w:lang w:eastAsia="zh-CN"/>
        </w:rPr>
        <w:t>3</w:t>
      </w:r>
      <w:r>
        <w:rPr>
          <w:rFonts w:eastAsiaTheme="minorEastAsia" w:hint="eastAsia"/>
          <w:sz w:val="24"/>
          <w:szCs w:val="24"/>
          <w:lang w:eastAsia="zh-CN"/>
        </w:rPr>
        <w:t>x</w:t>
      </w:r>
      <w:r w:rsidRPr="007E5B87">
        <w:rPr>
          <w:rFonts w:eastAsiaTheme="minorEastAsia" w:hint="eastAsia"/>
          <w:sz w:val="24"/>
          <w:szCs w:val="24"/>
          <w:lang w:eastAsia="zh-CN"/>
        </w:rPr>
        <w:t>11</w:t>
      </w:r>
      <w:r>
        <w:rPr>
          <w:rFonts w:eastAsiaTheme="minorEastAsia" w:hint="eastAsia"/>
          <w:sz w:val="24"/>
          <w:szCs w:val="24"/>
          <w:lang w:eastAsia="zh-CN"/>
        </w:rPr>
        <w:t>。</w:t>
      </w:r>
      <w:r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9502ED">
        <w:rPr>
          <w:rFonts w:eastAsiaTheme="minorEastAsia" w:hint="eastAsia"/>
          <w:sz w:val="24"/>
          <w:szCs w:val="24"/>
          <w:vertAlign w:val="subscript"/>
          <w:lang w:eastAsia="zh-CN"/>
        </w:rPr>
        <w:t>DCIN</w:t>
      </w:r>
      <w:r w:rsidRPr="00D25885">
        <w:rPr>
          <w:rFonts w:eastAsiaTheme="minorEastAsia" w:hint="eastAsia"/>
          <w:sz w:val="24"/>
          <w:szCs w:val="24"/>
          <w:lang w:eastAsia="zh-CN"/>
        </w:rPr>
        <w:t>的</w:t>
      </w:r>
      <w:r>
        <w:rPr>
          <w:rFonts w:eastAsiaTheme="minorEastAsia" w:hint="eastAsia"/>
          <w:sz w:val="24"/>
          <w:szCs w:val="24"/>
          <w:lang w:eastAsia="zh-CN"/>
        </w:rPr>
        <w:t>正常</w:t>
      </w:r>
      <w:r w:rsidR="009502ED">
        <w:rPr>
          <w:rFonts w:eastAsiaTheme="minorEastAsia" w:hint="eastAsia"/>
          <w:sz w:val="24"/>
          <w:szCs w:val="24"/>
          <w:lang w:eastAsia="zh-CN"/>
        </w:rPr>
        <w:t>值应为</w:t>
      </w:r>
      <w:r w:rsidR="009502ED">
        <w:rPr>
          <w:rFonts w:eastAsiaTheme="minorEastAsia" w:hint="eastAsia"/>
          <w:sz w:val="24"/>
          <w:szCs w:val="24"/>
          <w:lang w:eastAsia="zh-CN"/>
        </w:rPr>
        <w:t>3</w:t>
      </w:r>
      <w:r w:rsidR="009502ED">
        <w:rPr>
          <w:rFonts w:eastAsiaTheme="minorEastAsia" w:hint="eastAsia"/>
          <w:sz w:val="24"/>
          <w:szCs w:val="24"/>
          <w:lang w:eastAsia="zh-CN"/>
        </w:rPr>
        <w:t>组</w:t>
      </w:r>
      <w:r w:rsidR="009502ED">
        <w:rPr>
          <w:rFonts w:eastAsiaTheme="minorEastAsia" w:hint="eastAsia"/>
          <w:sz w:val="24"/>
          <w:szCs w:val="24"/>
          <w:lang w:eastAsia="zh-CN"/>
        </w:rPr>
        <w:t>DC</w:t>
      </w:r>
      <w:r w:rsidR="009502ED">
        <w:rPr>
          <w:rFonts w:eastAsiaTheme="minorEastAsia" w:hint="eastAsia"/>
          <w:sz w:val="24"/>
          <w:szCs w:val="24"/>
          <w:lang w:eastAsia="zh-CN"/>
        </w:rPr>
        <w:t>供电电源电压的最大者减去</w:t>
      </w:r>
      <w:r w:rsidR="009502ED">
        <w:rPr>
          <w:rFonts w:eastAsiaTheme="minorEastAsia" w:hint="eastAsia"/>
          <w:sz w:val="24"/>
          <w:szCs w:val="24"/>
          <w:lang w:eastAsia="zh-CN"/>
        </w:rPr>
        <w:t>0.1-0.7V</w:t>
      </w:r>
      <w:r w:rsidR="009502ED">
        <w:rPr>
          <w:rFonts w:eastAsiaTheme="minorEastAsia" w:hint="eastAsia"/>
          <w:sz w:val="24"/>
          <w:szCs w:val="24"/>
          <w:lang w:eastAsia="zh-CN"/>
        </w:rPr>
        <w:t>的压降</w:t>
      </w:r>
      <w:r>
        <w:rPr>
          <w:rFonts w:eastAsiaTheme="minorEastAsia" w:hint="eastAsia"/>
          <w:sz w:val="24"/>
          <w:szCs w:val="24"/>
          <w:lang w:eastAsia="zh-CN"/>
        </w:rPr>
        <w:t>。</w:t>
      </w:r>
    </w:p>
    <w:p w:rsidR="00D25F7A" w:rsidRDefault="00641FCC" w:rsidP="00A63928">
      <w:pPr>
        <w:ind w:leftChars="300" w:left="1020" w:hangingChars="150" w:hanging="36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1</w:t>
      </w:r>
      <w:r>
        <w:rPr>
          <w:rFonts w:eastAsiaTheme="minorEastAsia" w:hint="eastAsia"/>
          <w:sz w:val="24"/>
          <w:szCs w:val="24"/>
          <w:lang w:eastAsia="zh-CN"/>
        </w:rPr>
        <w:t>）当</w:t>
      </w:r>
      <w:r>
        <w:rPr>
          <w:rFonts w:eastAsiaTheme="minorEastAsia" w:hint="eastAsia"/>
          <w:sz w:val="24"/>
          <w:szCs w:val="24"/>
          <w:lang w:eastAsia="zh-CN"/>
        </w:rPr>
        <w:t>3</w:t>
      </w:r>
      <w:r>
        <w:rPr>
          <w:rFonts w:eastAsiaTheme="minorEastAsia" w:hint="eastAsia"/>
          <w:sz w:val="24"/>
          <w:szCs w:val="24"/>
          <w:lang w:eastAsia="zh-CN"/>
        </w:rPr>
        <w:t>组</w:t>
      </w:r>
      <w:r>
        <w:rPr>
          <w:rFonts w:eastAsiaTheme="minorEastAsia" w:hint="eastAsia"/>
          <w:sz w:val="24"/>
          <w:szCs w:val="24"/>
          <w:lang w:eastAsia="zh-CN"/>
        </w:rPr>
        <w:t>DC</w:t>
      </w:r>
      <w:r>
        <w:rPr>
          <w:rFonts w:eastAsiaTheme="minorEastAsia" w:hint="eastAsia"/>
          <w:sz w:val="24"/>
          <w:szCs w:val="24"/>
          <w:lang w:eastAsia="zh-CN"/>
        </w:rPr>
        <w:t>供电电源均在正常供电电压范围内，即</w:t>
      </w:r>
      <w:r w:rsidRPr="00D25885">
        <w:rPr>
          <w:rFonts w:eastAsiaTheme="minorEastAsia" w:hint="eastAsia"/>
          <w:sz w:val="24"/>
          <w:szCs w:val="24"/>
          <w:lang w:eastAsia="zh-CN"/>
        </w:rPr>
        <w:t>V</w:t>
      </w:r>
      <w:r w:rsidRPr="00D25885">
        <w:rPr>
          <w:rFonts w:eastAsiaTheme="minorEastAsia" w:hint="eastAsia"/>
          <w:sz w:val="24"/>
          <w:szCs w:val="24"/>
          <w:vertAlign w:val="subscript"/>
          <w:lang w:eastAsia="zh-CN"/>
        </w:rPr>
        <w:t>DC24V</w:t>
      </w:r>
      <w:r>
        <w:rPr>
          <w:rFonts w:eastAsiaTheme="minorEastAsia" w:hint="eastAsia"/>
          <w:sz w:val="24"/>
          <w:szCs w:val="24"/>
          <w:lang w:eastAsia="zh-CN"/>
        </w:rPr>
        <w:t>=22.8</w:t>
      </w:r>
      <w:r w:rsidRPr="00B8508B">
        <w:rPr>
          <w:rFonts w:eastAsiaTheme="minorEastAsia"/>
          <w:sz w:val="24"/>
          <w:szCs w:val="24"/>
          <w:lang w:eastAsia="zh-CN"/>
        </w:rPr>
        <w:t>～</w:t>
      </w:r>
      <w:r>
        <w:rPr>
          <w:rFonts w:eastAsiaTheme="minorEastAsia" w:hint="eastAsia"/>
          <w:sz w:val="24"/>
          <w:szCs w:val="24"/>
          <w:lang w:eastAsia="zh-CN"/>
        </w:rPr>
        <w:t>25.2V</w:t>
      </w:r>
      <w:r>
        <w:rPr>
          <w:rFonts w:eastAsiaTheme="minorEastAsia" w:hint="eastAsia"/>
          <w:sz w:val="24"/>
          <w:szCs w:val="24"/>
          <w:lang w:eastAsia="zh-CN"/>
        </w:rPr>
        <w:t>、</w:t>
      </w:r>
      <w:r w:rsidRPr="007E5B87">
        <w:rPr>
          <w:rFonts w:eastAsiaTheme="minorEastAsia" w:hint="eastAsia"/>
          <w:sz w:val="24"/>
          <w:szCs w:val="24"/>
          <w:lang w:eastAsia="zh-CN"/>
        </w:rPr>
        <w:t>V</w:t>
      </w:r>
      <w:r>
        <w:rPr>
          <w:rFonts w:eastAsiaTheme="minorEastAsia" w:hint="eastAsia"/>
          <w:sz w:val="24"/>
          <w:szCs w:val="24"/>
          <w:vertAlign w:val="subscript"/>
          <w:lang w:eastAsia="zh-CN"/>
        </w:rPr>
        <w:t>DC20V</w:t>
      </w:r>
      <w:r w:rsidRPr="007E5B87">
        <w:rPr>
          <w:rFonts w:eastAsiaTheme="minorEastAsia" w:hint="eastAsia"/>
          <w:sz w:val="24"/>
          <w:szCs w:val="24"/>
          <w:lang w:eastAsia="zh-CN"/>
        </w:rPr>
        <w:t xml:space="preserve"> =</w:t>
      </w:r>
      <w:r>
        <w:rPr>
          <w:rFonts w:eastAsiaTheme="minorEastAsia" w:hint="eastAsia"/>
          <w:sz w:val="24"/>
          <w:szCs w:val="24"/>
          <w:lang w:eastAsia="zh-CN"/>
        </w:rPr>
        <w:t>19</w:t>
      </w:r>
      <w:r w:rsidRPr="00B8508B">
        <w:rPr>
          <w:rFonts w:eastAsiaTheme="minorEastAsia"/>
          <w:sz w:val="24"/>
          <w:szCs w:val="24"/>
          <w:lang w:eastAsia="zh-CN"/>
        </w:rPr>
        <w:t>～</w:t>
      </w:r>
      <w:r>
        <w:rPr>
          <w:rFonts w:eastAsiaTheme="minorEastAsia" w:hint="eastAsia"/>
          <w:sz w:val="24"/>
          <w:szCs w:val="24"/>
          <w:lang w:eastAsia="zh-CN"/>
        </w:rPr>
        <w:t>21V</w:t>
      </w:r>
      <w:r>
        <w:rPr>
          <w:rFonts w:eastAsiaTheme="minorEastAsia" w:hint="eastAsia"/>
          <w:sz w:val="24"/>
          <w:szCs w:val="24"/>
          <w:lang w:eastAsia="zh-CN"/>
        </w:rPr>
        <w:t>、</w:t>
      </w:r>
      <w:r w:rsidR="00A63928"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A63928" w:rsidRPr="007E5B87">
        <w:rPr>
          <w:rFonts w:eastAsiaTheme="minorEastAsia" w:hint="eastAsia"/>
          <w:sz w:val="24"/>
          <w:szCs w:val="24"/>
          <w:vertAlign w:val="subscript"/>
          <w:lang w:eastAsia="zh-CN"/>
        </w:rPr>
        <w:t>Pack+</w:t>
      </w:r>
      <w:r w:rsidR="00A63928" w:rsidRPr="007E5B87">
        <w:rPr>
          <w:rFonts w:eastAsiaTheme="minorEastAsia" w:hint="eastAsia"/>
          <w:sz w:val="24"/>
          <w:szCs w:val="24"/>
          <w:lang w:eastAsia="zh-CN"/>
        </w:rPr>
        <w:t xml:space="preserve"> =</w:t>
      </w:r>
      <w:r w:rsidR="00A63928">
        <w:rPr>
          <w:rFonts w:eastAsiaTheme="minorEastAsia" w:hint="eastAsia"/>
          <w:sz w:val="24"/>
          <w:szCs w:val="24"/>
          <w:lang w:eastAsia="zh-CN"/>
        </w:rPr>
        <w:t>12</w:t>
      </w:r>
      <w:r w:rsidR="00A63928" w:rsidRPr="00B8508B">
        <w:rPr>
          <w:rFonts w:eastAsiaTheme="minorEastAsia"/>
          <w:sz w:val="24"/>
          <w:szCs w:val="24"/>
          <w:lang w:eastAsia="zh-CN"/>
        </w:rPr>
        <w:t>～</w:t>
      </w:r>
      <w:r w:rsidR="00A63928">
        <w:rPr>
          <w:rFonts w:eastAsiaTheme="minorEastAsia" w:hint="eastAsia"/>
          <w:sz w:val="24"/>
          <w:szCs w:val="24"/>
          <w:lang w:eastAsia="zh-CN"/>
        </w:rPr>
        <w:t>16.8V</w:t>
      </w:r>
      <w:r w:rsidR="00A63928">
        <w:rPr>
          <w:rFonts w:eastAsiaTheme="minorEastAsia" w:hint="eastAsia"/>
          <w:sz w:val="24"/>
          <w:szCs w:val="24"/>
          <w:lang w:eastAsia="zh-CN"/>
        </w:rPr>
        <w:t>，系统选择供电电源的优先级由高到低为：</w:t>
      </w:r>
      <w:r w:rsidR="00A63928">
        <w:rPr>
          <w:rFonts w:eastAsiaTheme="minorEastAsia" w:hint="eastAsia"/>
          <w:sz w:val="24"/>
          <w:szCs w:val="24"/>
          <w:lang w:eastAsia="zh-CN"/>
        </w:rPr>
        <w:t>AC/DC (</w:t>
      </w:r>
      <w:r w:rsidR="00A63928" w:rsidRPr="00D25885">
        <w:rPr>
          <w:rFonts w:eastAsiaTheme="minorEastAsia" w:hint="eastAsia"/>
          <w:sz w:val="24"/>
          <w:szCs w:val="24"/>
          <w:lang w:eastAsia="zh-CN"/>
        </w:rPr>
        <w:t>V</w:t>
      </w:r>
      <w:r w:rsidR="00A63928" w:rsidRPr="00D25885">
        <w:rPr>
          <w:rFonts w:eastAsiaTheme="minorEastAsia" w:hint="eastAsia"/>
          <w:sz w:val="24"/>
          <w:szCs w:val="24"/>
          <w:vertAlign w:val="subscript"/>
          <w:lang w:eastAsia="zh-CN"/>
        </w:rPr>
        <w:t>DC24V</w:t>
      </w:r>
      <w:r w:rsidR="00A63928">
        <w:rPr>
          <w:rFonts w:eastAsiaTheme="minorEastAsia" w:hint="eastAsia"/>
          <w:sz w:val="24"/>
          <w:szCs w:val="24"/>
          <w:lang w:eastAsia="zh-CN"/>
        </w:rPr>
        <w:t>)</w:t>
      </w:r>
      <w:r w:rsidR="00A63928" w:rsidRPr="00A63928">
        <w:rPr>
          <w:lang w:eastAsia="zh-CN"/>
        </w:rPr>
        <w:t xml:space="preserve"> </w:t>
      </w:r>
      <w:r w:rsidR="00A63928" w:rsidRPr="00A63928">
        <w:rPr>
          <w:rFonts w:eastAsiaTheme="minorEastAsia"/>
          <w:sz w:val="24"/>
          <w:szCs w:val="24"/>
          <w:lang w:eastAsia="zh-CN"/>
        </w:rPr>
        <w:t>→</w:t>
      </w:r>
      <w:r w:rsidR="00A63928">
        <w:rPr>
          <w:rFonts w:eastAsiaTheme="minorEastAsia" w:hint="eastAsia"/>
          <w:sz w:val="24"/>
          <w:szCs w:val="24"/>
          <w:lang w:eastAsia="zh-CN"/>
        </w:rPr>
        <w:t>备份电池</w:t>
      </w:r>
      <w:r w:rsidR="00A63928">
        <w:rPr>
          <w:rFonts w:eastAsiaTheme="minorEastAsia" w:hint="eastAsia"/>
          <w:sz w:val="24"/>
          <w:szCs w:val="24"/>
          <w:lang w:eastAsia="zh-CN"/>
        </w:rPr>
        <w:t>(</w:t>
      </w:r>
      <w:r w:rsidR="00A63928"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A63928">
        <w:rPr>
          <w:rFonts w:eastAsiaTheme="minorEastAsia" w:hint="eastAsia"/>
          <w:sz w:val="24"/>
          <w:szCs w:val="24"/>
          <w:vertAlign w:val="subscript"/>
          <w:lang w:eastAsia="zh-CN"/>
        </w:rPr>
        <w:t>DC20V</w:t>
      </w:r>
      <w:r w:rsidR="00A63928">
        <w:rPr>
          <w:rFonts w:eastAsiaTheme="minorEastAsia" w:hint="eastAsia"/>
          <w:sz w:val="24"/>
          <w:szCs w:val="24"/>
          <w:lang w:eastAsia="zh-CN"/>
        </w:rPr>
        <w:t>)</w:t>
      </w:r>
      <w:r w:rsidR="00A63928" w:rsidRPr="00A63928">
        <w:rPr>
          <w:lang w:eastAsia="zh-CN"/>
        </w:rPr>
        <w:t xml:space="preserve"> </w:t>
      </w:r>
      <w:r w:rsidR="00A63928" w:rsidRPr="00A63928">
        <w:rPr>
          <w:rFonts w:eastAsiaTheme="minorEastAsia"/>
          <w:sz w:val="24"/>
          <w:szCs w:val="24"/>
          <w:lang w:eastAsia="zh-CN"/>
        </w:rPr>
        <w:t>→</w:t>
      </w:r>
      <w:r w:rsidR="00A63928">
        <w:rPr>
          <w:rFonts w:eastAsiaTheme="minorEastAsia" w:hint="eastAsia"/>
          <w:sz w:val="24"/>
          <w:szCs w:val="24"/>
          <w:lang w:eastAsia="zh-CN"/>
        </w:rPr>
        <w:t>内部电池</w:t>
      </w:r>
      <w:r w:rsidR="00A63928">
        <w:rPr>
          <w:rFonts w:eastAsiaTheme="minorEastAsia" w:hint="eastAsia"/>
          <w:sz w:val="24"/>
          <w:szCs w:val="24"/>
          <w:lang w:eastAsia="zh-CN"/>
        </w:rPr>
        <w:t xml:space="preserve"> (</w:t>
      </w:r>
      <w:r w:rsidR="00A63928"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A63928" w:rsidRPr="007E5B87">
        <w:rPr>
          <w:rFonts w:eastAsiaTheme="minorEastAsia" w:hint="eastAsia"/>
          <w:sz w:val="24"/>
          <w:szCs w:val="24"/>
          <w:vertAlign w:val="subscript"/>
          <w:lang w:eastAsia="zh-CN"/>
        </w:rPr>
        <w:t>Pack+</w:t>
      </w:r>
      <w:r w:rsidR="00A63928">
        <w:rPr>
          <w:rFonts w:eastAsiaTheme="minorEastAsia" w:hint="eastAsia"/>
          <w:sz w:val="24"/>
          <w:szCs w:val="24"/>
          <w:lang w:eastAsia="zh-CN"/>
        </w:rPr>
        <w:t>)</w:t>
      </w:r>
      <w:r w:rsidR="00A63928">
        <w:rPr>
          <w:rFonts w:eastAsiaTheme="minorEastAsia" w:hint="eastAsia"/>
          <w:sz w:val="24"/>
          <w:szCs w:val="24"/>
          <w:lang w:eastAsia="zh-CN"/>
        </w:rPr>
        <w:t>。</w:t>
      </w:r>
    </w:p>
    <w:p w:rsidR="00A63928" w:rsidRDefault="00A63928" w:rsidP="00D25F7A">
      <w:pPr>
        <w:ind w:leftChars="200" w:left="440" w:firstLineChars="100" w:firstLine="24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2</w:t>
      </w:r>
      <w:r>
        <w:rPr>
          <w:rFonts w:eastAsiaTheme="minorEastAsia" w:hint="eastAsia"/>
          <w:sz w:val="24"/>
          <w:szCs w:val="24"/>
          <w:lang w:eastAsia="zh-CN"/>
        </w:rPr>
        <w:t>）</w:t>
      </w:r>
      <w:r w:rsidR="00B67C75">
        <w:rPr>
          <w:rFonts w:eastAsiaTheme="minorEastAsia" w:hint="eastAsia"/>
          <w:sz w:val="24"/>
          <w:szCs w:val="24"/>
          <w:lang w:eastAsia="zh-CN"/>
        </w:rPr>
        <w:t>判定当前系统由哪组</w:t>
      </w:r>
      <w:r w:rsidR="00B67C75">
        <w:rPr>
          <w:rFonts w:eastAsiaTheme="minorEastAsia" w:hint="eastAsia"/>
          <w:sz w:val="24"/>
          <w:szCs w:val="24"/>
          <w:lang w:eastAsia="zh-CN"/>
        </w:rPr>
        <w:t>DC</w:t>
      </w:r>
      <w:r w:rsidR="00B67C75">
        <w:rPr>
          <w:rFonts w:eastAsiaTheme="minorEastAsia" w:hint="eastAsia"/>
          <w:sz w:val="24"/>
          <w:szCs w:val="24"/>
          <w:lang w:eastAsia="zh-CN"/>
        </w:rPr>
        <w:t>电源供电可以</w:t>
      </w:r>
      <w:r w:rsidR="0019224F">
        <w:rPr>
          <w:rFonts w:eastAsiaTheme="minorEastAsia" w:hint="eastAsia"/>
          <w:sz w:val="24"/>
          <w:szCs w:val="24"/>
          <w:lang w:eastAsia="zh-CN"/>
        </w:rPr>
        <w:t>先计算出</w:t>
      </w:r>
      <w:r w:rsidR="0019224F">
        <w:rPr>
          <w:rFonts w:eastAsiaTheme="minorEastAsia" w:hint="eastAsia"/>
          <w:sz w:val="24"/>
          <w:szCs w:val="24"/>
          <w:lang w:eastAsia="zh-CN"/>
        </w:rPr>
        <w:t>3</w:t>
      </w:r>
      <w:r w:rsidR="0019224F">
        <w:rPr>
          <w:rFonts w:eastAsiaTheme="minorEastAsia" w:hint="eastAsia"/>
          <w:sz w:val="24"/>
          <w:szCs w:val="24"/>
          <w:lang w:eastAsia="zh-CN"/>
        </w:rPr>
        <w:t>组电源在各自二极管两端的压差：</w:t>
      </w:r>
      <w:r w:rsidR="0019224F" w:rsidRPr="00D25885">
        <w:rPr>
          <w:rFonts w:eastAsiaTheme="minorEastAsia" w:hint="eastAsia"/>
          <w:sz w:val="24"/>
          <w:szCs w:val="24"/>
          <w:lang w:eastAsia="zh-CN"/>
        </w:rPr>
        <w:t>V</w:t>
      </w:r>
      <w:r w:rsidR="0019224F" w:rsidRPr="00D25885">
        <w:rPr>
          <w:rFonts w:eastAsiaTheme="minorEastAsia" w:hint="eastAsia"/>
          <w:sz w:val="24"/>
          <w:szCs w:val="24"/>
          <w:vertAlign w:val="subscript"/>
          <w:lang w:eastAsia="zh-CN"/>
        </w:rPr>
        <w:t>DC24V</w:t>
      </w:r>
      <w:r w:rsidR="0019224F">
        <w:rPr>
          <w:rFonts w:eastAsiaTheme="minorEastAsia" w:hint="eastAsia"/>
          <w:sz w:val="24"/>
          <w:szCs w:val="24"/>
          <w:lang w:eastAsia="zh-CN"/>
        </w:rPr>
        <w:t>-</w:t>
      </w:r>
      <w:r w:rsidR="0019224F"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19224F">
        <w:rPr>
          <w:rFonts w:eastAsiaTheme="minorEastAsia" w:hint="eastAsia"/>
          <w:sz w:val="24"/>
          <w:szCs w:val="24"/>
          <w:vertAlign w:val="subscript"/>
          <w:lang w:eastAsia="zh-CN"/>
        </w:rPr>
        <w:t>DCIN</w:t>
      </w:r>
      <w:r w:rsidR="0019224F">
        <w:rPr>
          <w:rFonts w:eastAsiaTheme="minorEastAsia" w:hint="eastAsia"/>
          <w:sz w:val="24"/>
          <w:szCs w:val="24"/>
          <w:lang w:eastAsia="zh-CN"/>
        </w:rPr>
        <w:t>、</w:t>
      </w:r>
      <w:r w:rsidR="0019224F"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19224F">
        <w:rPr>
          <w:rFonts w:eastAsiaTheme="minorEastAsia" w:hint="eastAsia"/>
          <w:sz w:val="24"/>
          <w:szCs w:val="24"/>
          <w:vertAlign w:val="subscript"/>
          <w:lang w:eastAsia="zh-CN"/>
        </w:rPr>
        <w:t>DC20V</w:t>
      </w:r>
      <w:r w:rsidR="0019224F">
        <w:rPr>
          <w:rFonts w:eastAsiaTheme="minorEastAsia" w:hint="eastAsia"/>
          <w:sz w:val="24"/>
          <w:szCs w:val="24"/>
          <w:lang w:eastAsia="zh-CN"/>
        </w:rPr>
        <w:t xml:space="preserve"> -</w:t>
      </w:r>
      <w:r w:rsidR="0019224F" w:rsidRPr="0019224F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19224F"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19224F">
        <w:rPr>
          <w:rFonts w:eastAsiaTheme="minorEastAsia" w:hint="eastAsia"/>
          <w:sz w:val="24"/>
          <w:szCs w:val="24"/>
          <w:vertAlign w:val="subscript"/>
          <w:lang w:eastAsia="zh-CN"/>
        </w:rPr>
        <w:t>DCIN</w:t>
      </w:r>
      <w:r w:rsidR="0019224F">
        <w:rPr>
          <w:rFonts w:eastAsiaTheme="minorEastAsia" w:hint="eastAsia"/>
          <w:sz w:val="24"/>
          <w:szCs w:val="24"/>
          <w:lang w:eastAsia="zh-CN"/>
        </w:rPr>
        <w:t>、</w:t>
      </w:r>
      <w:r w:rsidR="0019224F"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19224F" w:rsidRPr="007E5B87">
        <w:rPr>
          <w:rFonts w:eastAsiaTheme="minorEastAsia" w:hint="eastAsia"/>
          <w:sz w:val="24"/>
          <w:szCs w:val="24"/>
          <w:vertAlign w:val="subscript"/>
          <w:lang w:eastAsia="zh-CN"/>
        </w:rPr>
        <w:t>Pack+</w:t>
      </w:r>
      <w:r w:rsidR="0019224F" w:rsidRPr="007E5B87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19224F">
        <w:rPr>
          <w:rFonts w:eastAsiaTheme="minorEastAsia" w:hint="eastAsia"/>
          <w:sz w:val="24"/>
          <w:szCs w:val="24"/>
          <w:lang w:eastAsia="zh-CN"/>
        </w:rPr>
        <w:t>-</w:t>
      </w:r>
      <w:r w:rsidR="0019224F" w:rsidRPr="0019224F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19224F"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19224F">
        <w:rPr>
          <w:rFonts w:eastAsiaTheme="minorEastAsia" w:hint="eastAsia"/>
          <w:sz w:val="24"/>
          <w:szCs w:val="24"/>
          <w:vertAlign w:val="subscript"/>
          <w:lang w:eastAsia="zh-CN"/>
        </w:rPr>
        <w:t>DCIN</w:t>
      </w:r>
      <w:r w:rsidR="0019224F">
        <w:rPr>
          <w:rFonts w:eastAsiaTheme="minorEastAsia" w:hint="eastAsia"/>
          <w:sz w:val="24"/>
          <w:szCs w:val="24"/>
          <w:lang w:eastAsia="zh-CN"/>
        </w:rPr>
        <w:t>，其中</w:t>
      </w:r>
      <w:r w:rsidR="00774BFA">
        <w:rPr>
          <w:rFonts w:eastAsiaTheme="minorEastAsia" w:hint="eastAsia"/>
          <w:sz w:val="24"/>
          <w:szCs w:val="24"/>
          <w:lang w:eastAsia="zh-CN"/>
        </w:rPr>
        <w:t>0</w:t>
      </w:r>
      <w:r w:rsidR="00774BFA" w:rsidRPr="00774BFA">
        <w:rPr>
          <w:rFonts w:eastAsiaTheme="minorEastAsia"/>
          <w:sz w:val="24"/>
          <w:szCs w:val="24"/>
          <w:lang w:eastAsia="zh-CN"/>
        </w:rPr>
        <w:t>≤</w:t>
      </w:r>
      <w:r w:rsidR="0019224F">
        <w:rPr>
          <w:rFonts w:eastAsiaTheme="minorEastAsia" w:hint="eastAsia"/>
          <w:sz w:val="24"/>
          <w:szCs w:val="24"/>
          <w:lang w:eastAsia="zh-CN"/>
        </w:rPr>
        <w:t>压差值</w:t>
      </w:r>
      <w:r w:rsidR="00774BFA" w:rsidRPr="00774BFA">
        <w:rPr>
          <w:rFonts w:eastAsiaTheme="minorEastAsia"/>
          <w:sz w:val="24"/>
          <w:szCs w:val="24"/>
          <w:lang w:eastAsia="zh-CN"/>
        </w:rPr>
        <w:t>≤</w:t>
      </w:r>
      <w:r w:rsidR="00774BFA">
        <w:rPr>
          <w:rFonts w:eastAsiaTheme="minorEastAsia" w:hint="eastAsia"/>
          <w:sz w:val="24"/>
          <w:szCs w:val="24"/>
          <w:lang w:eastAsia="zh-CN"/>
        </w:rPr>
        <w:t>0.7</w:t>
      </w:r>
      <w:r w:rsidR="00774BFA">
        <w:rPr>
          <w:rFonts w:eastAsiaTheme="minorEastAsia" w:hint="eastAsia"/>
          <w:sz w:val="24"/>
          <w:szCs w:val="24"/>
          <w:lang w:eastAsia="zh-CN"/>
        </w:rPr>
        <w:t>的为当前工作电源，判断出系统供电</w:t>
      </w:r>
      <w:r w:rsidR="00774BFA">
        <w:rPr>
          <w:rFonts w:eastAsiaTheme="minorEastAsia" w:hint="eastAsia"/>
          <w:sz w:val="24"/>
          <w:szCs w:val="24"/>
          <w:lang w:eastAsia="zh-CN"/>
        </w:rPr>
        <w:t>DC</w:t>
      </w:r>
      <w:r w:rsidR="00774BFA">
        <w:rPr>
          <w:rFonts w:eastAsiaTheme="minorEastAsia" w:hint="eastAsia"/>
          <w:sz w:val="24"/>
          <w:szCs w:val="24"/>
          <w:lang w:eastAsia="zh-CN"/>
        </w:rPr>
        <w:t>电源后应接通相应的</w:t>
      </w:r>
      <w:r w:rsidR="00774BFA">
        <w:rPr>
          <w:rFonts w:eastAsiaTheme="minorEastAsia" w:hint="eastAsia"/>
          <w:sz w:val="24"/>
          <w:szCs w:val="24"/>
          <w:lang w:eastAsia="zh-CN"/>
        </w:rPr>
        <w:t>LED</w:t>
      </w:r>
      <w:r w:rsidR="00774BFA">
        <w:rPr>
          <w:rFonts w:eastAsiaTheme="minorEastAsia" w:hint="eastAsia"/>
          <w:sz w:val="24"/>
          <w:szCs w:val="24"/>
          <w:lang w:eastAsia="zh-CN"/>
        </w:rPr>
        <w:t>指示灯，并通知</w:t>
      </w:r>
      <w:r w:rsidR="00774BFA">
        <w:rPr>
          <w:rFonts w:eastAsiaTheme="minorEastAsia" w:hint="eastAsia"/>
          <w:sz w:val="24"/>
          <w:szCs w:val="24"/>
          <w:lang w:eastAsia="zh-CN"/>
        </w:rPr>
        <w:t>UI</w:t>
      </w:r>
      <w:r w:rsidR="00774BFA">
        <w:rPr>
          <w:rFonts w:eastAsiaTheme="minorEastAsia" w:hint="eastAsia"/>
          <w:sz w:val="24"/>
          <w:szCs w:val="24"/>
          <w:lang w:eastAsia="zh-CN"/>
        </w:rPr>
        <w:t>电路在</w:t>
      </w:r>
      <w:r w:rsidR="00774BFA">
        <w:rPr>
          <w:rFonts w:eastAsiaTheme="minorEastAsia" w:hint="eastAsia"/>
          <w:sz w:val="24"/>
          <w:szCs w:val="24"/>
          <w:lang w:eastAsia="zh-CN"/>
        </w:rPr>
        <w:t>LCD</w:t>
      </w:r>
      <w:r w:rsidR="00774BFA">
        <w:rPr>
          <w:rFonts w:eastAsiaTheme="minorEastAsia" w:hint="eastAsia"/>
          <w:sz w:val="24"/>
          <w:szCs w:val="24"/>
          <w:lang w:eastAsia="zh-CN"/>
        </w:rPr>
        <w:t>屏幕显示。</w:t>
      </w:r>
    </w:p>
    <w:p w:rsidR="00774BFA" w:rsidRDefault="00774BFA" w:rsidP="00D25F7A">
      <w:pPr>
        <w:ind w:leftChars="200" w:left="440" w:firstLineChars="100" w:firstLine="24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3</w:t>
      </w:r>
      <w:r>
        <w:rPr>
          <w:rFonts w:eastAsiaTheme="minorEastAsia" w:hint="eastAsia"/>
          <w:sz w:val="24"/>
          <w:szCs w:val="24"/>
          <w:lang w:eastAsia="zh-CN"/>
        </w:rPr>
        <w:t>）同时满足上述</w:t>
      </w:r>
      <w:r>
        <w:rPr>
          <w:rFonts w:eastAsiaTheme="minorEastAsia" w:hint="eastAsia"/>
          <w:sz w:val="24"/>
          <w:szCs w:val="24"/>
          <w:lang w:eastAsia="zh-CN"/>
        </w:rPr>
        <w:t>1</w:t>
      </w:r>
      <w:r>
        <w:rPr>
          <w:rFonts w:eastAsiaTheme="minorEastAsia" w:hint="eastAsia"/>
          <w:sz w:val="24"/>
          <w:szCs w:val="24"/>
          <w:lang w:eastAsia="zh-CN"/>
        </w:rPr>
        <w:t>）和</w:t>
      </w:r>
      <w:r>
        <w:rPr>
          <w:rFonts w:eastAsiaTheme="minorEastAsia" w:hint="eastAsia"/>
          <w:sz w:val="24"/>
          <w:szCs w:val="24"/>
          <w:lang w:eastAsia="zh-CN"/>
        </w:rPr>
        <w:t>2</w:t>
      </w:r>
      <w:r>
        <w:rPr>
          <w:rFonts w:eastAsiaTheme="minorEastAsia" w:hint="eastAsia"/>
          <w:sz w:val="24"/>
          <w:szCs w:val="24"/>
          <w:lang w:eastAsia="zh-CN"/>
        </w:rPr>
        <w:t>）即为系统供电正常，否则判定为</w:t>
      </w:r>
      <w:r w:rsidR="004A7558">
        <w:rPr>
          <w:rFonts w:eastAsiaTheme="minorEastAsia" w:hint="eastAsia"/>
          <w:sz w:val="24"/>
          <w:szCs w:val="24"/>
          <w:lang w:eastAsia="zh-CN"/>
        </w:rPr>
        <w:t>某组</w:t>
      </w:r>
      <w:r w:rsidR="004A7558">
        <w:rPr>
          <w:rFonts w:eastAsiaTheme="minorEastAsia" w:hint="eastAsia"/>
          <w:sz w:val="24"/>
          <w:szCs w:val="24"/>
          <w:lang w:eastAsia="zh-CN"/>
        </w:rPr>
        <w:t>DC</w:t>
      </w:r>
      <w:r w:rsidR="004A7558">
        <w:rPr>
          <w:rFonts w:eastAsiaTheme="minorEastAsia" w:hint="eastAsia"/>
          <w:sz w:val="24"/>
          <w:szCs w:val="24"/>
          <w:lang w:eastAsia="zh-CN"/>
        </w:rPr>
        <w:t>电源供电故障，应发送电源故障报警给</w:t>
      </w:r>
      <w:r w:rsidR="004A7558">
        <w:rPr>
          <w:rFonts w:eastAsiaTheme="minorEastAsia" w:hint="eastAsia"/>
          <w:sz w:val="24"/>
          <w:szCs w:val="24"/>
          <w:lang w:eastAsia="zh-CN"/>
        </w:rPr>
        <w:t>UI</w:t>
      </w:r>
      <w:r w:rsidR="004A7558">
        <w:rPr>
          <w:rFonts w:eastAsiaTheme="minorEastAsia" w:hint="eastAsia"/>
          <w:sz w:val="24"/>
          <w:szCs w:val="24"/>
          <w:lang w:eastAsia="zh-CN"/>
        </w:rPr>
        <w:t>（</w:t>
      </w:r>
      <w:r w:rsidR="004A7558">
        <w:rPr>
          <w:rFonts w:eastAsiaTheme="minorEastAsia" w:hint="eastAsia"/>
          <w:sz w:val="24"/>
          <w:szCs w:val="24"/>
          <w:lang w:eastAsia="zh-CN"/>
        </w:rPr>
        <w:t>ARM</w:t>
      </w:r>
      <w:r w:rsidR="004A7558">
        <w:rPr>
          <w:rFonts w:eastAsiaTheme="minorEastAsia" w:hint="eastAsia"/>
          <w:sz w:val="24"/>
          <w:szCs w:val="24"/>
          <w:lang w:eastAsia="zh-CN"/>
        </w:rPr>
        <w:t>）板。其中有一种特例，当外接备份电池输入电压</w:t>
      </w:r>
      <w:r w:rsidR="00B96204">
        <w:rPr>
          <w:rFonts w:eastAsiaTheme="minorEastAsia" w:hint="eastAsia"/>
          <w:sz w:val="24"/>
          <w:szCs w:val="24"/>
          <w:lang w:eastAsia="zh-CN"/>
        </w:rPr>
        <w:t>高于</w:t>
      </w:r>
      <w:r w:rsidR="00B96204">
        <w:rPr>
          <w:rFonts w:eastAsiaTheme="minorEastAsia" w:hint="eastAsia"/>
          <w:sz w:val="24"/>
          <w:szCs w:val="24"/>
          <w:lang w:eastAsia="zh-CN"/>
        </w:rPr>
        <w:t>24V</w:t>
      </w:r>
      <w:r w:rsidR="00B96204">
        <w:rPr>
          <w:rFonts w:eastAsiaTheme="minorEastAsia" w:hint="eastAsia"/>
          <w:sz w:val="24"/>
          <w:szCs w:val="24"/>
          <w:lang w:eastAsia="zh-CN"/>
        </w:rPr>
        <w:t>时有可能</w:t>
      </w:r>
      <w:r w:rsidR="001E2AD8">
        <w:rPr>
          <w:rFonts w:eastAsiaTheme="minorEastAsia" w:hint="eastAsia"/>
          <w:sz w:val="24"/>
          <w:szCs w:val="24"/>
          <w:lang w:eastAsia="zh-CN"/>
        </w:rPr>
        <w:t>出现</w:t>
      </w:r>
      <w:r w:rsidR="00B96204"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B96204">
        <w:rPr>
          <w:rFonts w:eastAsiaTheme="minorEastAsia" w:hint="eastAsia"/>
          <w:sz w:val="24"/>
          <w:szCs w:val="24"/>
          <w:vertAlign w:val="subscript"/>
          <w:lang w:eastAsia="zh-CN"/>
        </w:rPr>
        <w:t>DC20V</w:t>
      </w:r>
      <w:r w:rsidR="00B96204" w:rsidRPr="00B96204">
        <w:rPr>
          <w:rFonts w:eastAsiaTheme="minorEastAsia"/>
          <w:sz w:val="24"/>
          <w:szCs w:val="24"/>
          <w:lang w:eastAsia="zh-CN"/>
        </w:rPr>
        <w:t>＞</w:t>
      </w:r>
      <w:r w:rsidR="00A22786" w:rsidRPr="00D25885">
        <w:rPr>
          <w:rFonts w:eastAsiaTheme="minorEastAsia" w:hint="eastAsia"/>
          <w:sz w:val="24"/>
          <w:szCs w:val="24"/>
          <w:lang w:eastAsia="zh-CN"/>
        </w:rPr>
        <w:t>V</w:t>
      </w:r>
      <w:r w:rsidR="00A22786" w:rsidRPr="00D25885">
        <w:rPr>
          <w:rFonts w:eastAsiaTheme="minorEastAsia" w:hint="eastAsia"/>
          <w:sz w:val="24"/>
          <w:szCs w:val="24"/>
          <w:vertAlign w:val="subscript"/>
          <w:lang w:eastAsia="zh-CN"/>
        </w:rPr>
        <w:t>DC24V</w:t>
      </w:r>
      <w:r w:rsidR="001E2AD8">
        <w:rPr>
          <w:rFonts w:eastAsiaTheme="minorEastAsia" w:hint="eastAsia"/>
          <w:sz w:val="24"/>
          <w:szCs w:val="24"/>
          <w:lang w:eastAsia="zh-CN"/>
        </w:rPr>
        <w:t>，</w:t>
      </w:r>
      <w:r w:rsidR="00A22786">
        <w:rPr>
          <w:rFonts w:eastAsiaTheme="minorEastAsia" w:hint="eastAsia"/>
          <w:sz w:val="24"/>
          <w:szCs w:val="24"/>
          <w:lang w:eastAsia="zh-CN"/>
        </w:rPr>
        <w:t>此时系统将会由备份电池供电，可以发送提示信息给</w:t>
      </w:r>
      <w:r w:rsidR="00A22786">
        <w:rPr>
          <w:rFonts w:eastAsiaTheme="minorEastAsia" w:hint="eastAsia"/>
          <w:sz w:val="24"/>
          <w:szCs w:val="24"/>
          <w:lang w:eastAsia="zh-CN"/>
        </w:rPr>
        <w:t>UI</w:t>
      </w:r>
      <w:r w:rsidR="00A22786">
        <w:rPr>
          <w:rFonts w:eastAsiaTheme="minorEastAsia" w:hint="eastAsia"/>
          <w:sz w:val="24"/>
          <w:szCs w:val="24"/>
          <w:lang w:eastAsia="zh-CN"/>
        </w:rPr>
        <w:t>（</w:t>
      </w:r>
      <w:r w:rsidR="00A22786">
        <w:rPr>
          <w:rFonts w:eastAsiaTheme="minorEastAsia" w:hint="eastAsia"/>
          <w:sz w:val="24"/>
          <w:szCs w:val="24"/>
          <w:lang w:eastAsia="zh-CN"/>
        </w:rPr>
        <w:t>ARM</w:t>
      </w:r>
      <w:r w:rsidR="00A22786">
        <w:rPr>
          <w:rFonts w:eastAsiaTheme="minorEastAsia" w:hint="eastAsia"/>
          <w:sz w:val="24"/>
          <w:szCs w:val="24"/>
          <w:lang w:eastAsia="zh-CN"/>
        </w:rPr>
        <w:t>）板，不作为电源故障报警。</w:t>
      </w:r>
    </w:p>
    <w:p w:rsidR="00A22786" w:rsidRDefault="00A22786" w:rsidP="00A22786">
      <w:pPr>
        <w:ind w:firstLine="46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6.</w:t>
      </w:r>
      <w:r w:rsidR="00D270C4"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>风扇电压监测：</w:t>
      </w:r>
    </w:p>
    <w:p w:rsidR="00A22786" w:rsidRDefault="00A22786" w:rsidP="00A22786">
      <w:pPr>
        <w:ind w:leftChars="200" w:left="440" w:firstLineChars="100" w:firstLine="24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采样点为</w:t>
      </w:r>
      <w:r>
        <w:rPr>
          <w:rFonts w:eastAsiaTheme="minorEastAsia" w:hint="eastAsia"/>
          <w:sz w:val="24"/>
          <w:szCs w:val="24"/>
          <w:lang w:eastAsia="zh-CN"/>
        </w:rPr>
        <w:t>12V</w:t>
      </w:r>
      <w:r>
        <w:rPr>
          <w:rFonts w:eastAsiaTheme="minorEastAsia" w:hint="eastAsia"/>
          <w:sz w:val="24"/>
          <w:szCs w:val="24"/>
          <w:lang w:eastAsia="zh-CN"/>
        </w:rPr>
        <w:t>风扇供电</w:t>
      </w:r>
      <w:r>
        <w:rPr>
          <w:rFonts w:eastAsiaTheme="minorEastAsia" w:hint="eastAsia"/>
          <w:sz w:val="24"/>
          <w:szCs w:val="24"/>
          <w:lang w:eastAsia="zh-CN"/>
        </w:rPr>
        <w:t>DC/DC</w:t>
      </w:r>
      <w:r>
        <w:rPr>
          <w:rFonts w:eastAsiaTheme="minorEastAsia" w:hint="eastAsia"/>
          <w:sz w:val="24"/>
          <w:szCs w:val="24"/>
          <w:lang w:eastAsia="zh-CN"/>
        </w:rPr>
        <w:t>输出端，采样通道号为</w:t>
      </w:r>
      <w:r>
        <w:rPr>
          <w:rFonts w:eastAsiaTheme="minorEastAsia" w:hint="eastAsia"/>
          <w:sz w:val="24"/>
          <w:szCs w:val="24"/>
          <w:lang w:eastAsia="zh-CN"/>
        </w:rPr>
        <w:t>A2</w:t>
      </w:r>
      <w:r>
        <w:rPr>
          <w:rFonts w:eastAsiaTheme="minorEastAsia" w:hint="eastAsia"/>
          <w:sz w:val="24"/>
          <w:szCs w:val="24"/>
          <w:lang w:eastAsia="zh-CN"/>
        </w:rPr>
        <w:t>。采样信号经分压电阻衰减</w:t>
      </w:r>
      <w:r>
        <w:rPr>
          <w:rFonts w:eastAsiaTheme="minorEastAsia" w:hint="eastAsia"/>
          <w:sz w:val="24"/>
          <w:szCs w:val="24"/>
          <w:lang w:eastAsia="zh-CN"/>
        </w:rPr>
        <w:t>11</w:t>
      </w:r>
      <w:r>
        <w:rPr>
          <w:rFonts w:eastAsiaTheme="minorEastAsia" w:hint="eastAsia"/>
          <w:sz w:val="24"/>
          <w:szCs w:val="24"/>
          <w:lang w:eastAsia="zh-CN"/>
        </w:rPr>
        <w:t>倍后经过低通滤波器至</w:t>
      </w: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通道</w:t>
      </w:r>
      <w:r>
        <w:rPr>
          <w:rFonts w:eastAsiaTheme="minorEastAsia" w:hint="eastAsia"/>
          <w:sz w:val="24"/>
          <w:szCs w:val="24"/>
          <w:lang w:eastAsia="zh-CN"/>
        </w:rPr>
        <w:t>A2</w:t>
      </w:r>
      <w:r>
        <w:rPr>
          <w:rFonts w:eastAsiaTheme="minorEastAsia" w:hint="eastAsia"/>
          <w:sz w:val="24"/>
          <w:szCs w:val="24"/>
          <w:lang w:eastAsia="zh-CN"/>
        </w:rPr>
        <w:t>，</w:t>
      </w:r>
      <w:r w:rsidRPr="007E5B87">
        <w:rPr>
          <w:rFonts w:eastAsiaTheme="minorEastAsia" w:hint="eastAsia"/>
          <w:sz w:val="24"/>
          <w:szCs w:val="24"/>
          <w:lang w:eastAsia="zh-CN"/>
        </w:rPr>
        <w:t>V</w:t>
      </w:r>
      <w:r>
        <w:rPr>
          <w:rFonts w:eastAsiaTheme="minorEastAsia" w:hint="eastAsia"/>
          <w:sz w:val="24"/>
          <w:szCs w:val="24"/>
          <w:vertAlign w:val="subscript"/>
          <w:lang w:eastAsia="zh-CN"/>
        </w:rPr>
        <w:t>12VFan</w:t>
      </w:r>
      <w:r w:rsidRPr="007E5B87">
        <w:rPr>
          <w:rFonts w:eastAsiaTheme="minorEastAsia" w:hint="eastAsia"/>
          <w:sz w:val="24"/>
          <w:szCs w:val="24"/>
          <w:lang w:eastAsia="zh-CN"/>
        </w:rPr>
        <w:t xml:space="preserve"> = V</w:t>
      </w:r>
      <w:r w:rsidRPr="007E5B87">
        <w:rPr>
          <w:rFonts w:eastAsiaTheme="minorEastAsia" w:hint="eastAsia"/>
          <w:sz w:val="24"/>
          <w:szCs w:val="24"/>
          <w:vertAlign w:val="subscript"/>
          <w:lang w:eastAsia="zh-CN"/>
        </w:rPr>
        <w:t>ADIN</w:t>
      </w:r>
      <w:r w:rsidR="002B1D67">
        <w:rPr>
          <w:rFonts w:eastAsiaTheme="minorEastAsia" w:hint="eastAsia"/>
          <w:sz w:val="24"/>
          <w:szCs w:val="24"/>
          <w:vertAlign w:val="subscript"/>
          <w:lang w:eastAsia="zh-CN"/>
        </w:rPr>
        <w:t>1</w:t>
      </w:r>
      <w:r>
        <w:rPr>
          <w:rFonts w:eastAsiaTheme="minorEastAsia" w:hint="eastAsia"/>
          <w:sz w:val="24"/>
          <w:szCs w:val="24"/>
          <w:lang w:eastAsia="zh-CN"/>
        </w:rPr>
        <w:t>x</w:t>
      </w:r>
      <w:r w:rsidRPr="007E5B87">
        <w:rPr>
          <w:rFonts w:eastAsiaTheme="minorEastAsia" w:hint="eastAsia"/>
          <w:sz w:val="24"/>
          <w:szCs w:val="24"/>
          <w:lang w:eastAsia="zh-CN"/>
        </w:rPr>
        <w:t>11</w:t>
      </w:r>
      <w:r>
        <w:rPr>
          <w:rFonts w:eastAsiaTheme="minorEastAsia" w:hint="eastAsia"/>
          <w:sz w:val="24"/>
          <w:szCs w:val="24"/>
          <w:lang w:eastAsia="zh-CN"/>
        </w:rPr>
        <w:t>。</w:t>
      </w:r>
      <w:r w:rsidR="002B1D67"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2B1D67">
        <w:rPr>
          <w:rFonts w:eastAsiaTheme="minorEastAsia" w:hint="eastAsia"/>
          <w:sz w:val="24"/>
          <w:szCs w:val="24"/>
          <w:vertAlign w:val="subscript"/>
          <w:lang w:eastAsia="zh-CN"/>
        </w:rPr>
        <w:t>12VFan</w:t>
      </w:r>
      <w:r w:rsidRPr="00D25885">
        <w:rPr>
          <w:rFonts w:eastAsiaTheme="minorEastAsia" w:hint="eastAsia"/>
          <w:sz w:val="24"/>
          <w:szCs w:val="24"/>
          <w:lang w:eastAsia="zh-CN"/>
        </w:rPr>
        <w:t>的</w:t>
      </w:r>
      <w:r>
        <w:rPr>
          <w:rFonts w:eastAsiaTheme="minorEastAsia" w:hint="eastAsia"/>
          <w:sz w:val="24"/>
          <w:szCs w:val="24"/>
          <w:lang w:eastAsia="zh-CN"/>
        </w:rPr>
        <w:t>正常范围为：</w:t>
      </w:r>
      <w:r w:rsidR="002B1D67">
        <w:rPr>
          <w:rFonts w:eastAsiaTheme="minorEastAsia" w:hint="eastAsia"/>
          <w:sz w:val="24"/>
          <w:szCs w:val="24"/>
          <w:lang w:eastAsia="zh-CN"/>
        </w:rPr>
        <w:t>11-13V</w:t>
      </w:r>
      <w:r w:rsidR="002B1D67">
        <w:rPr>
          <w:rFonts w:eastAsiaTheme="minorEastAsia" w:hint="eastAsia"/>
          <w:sz w:val="24"/>
          <w:szCs w:val="24"/>
          <w:lang w:eastAsia="zh-CN"/>
        </w:rPr>
        <w:t>，超出正常范围应记录风扇电源故障信息并发送给</w:t>
      </w:r>
      <w:r w:rsidR="002B1D67">
        <w:rPr>
          <w:rFonts w:eastAsiaTheme="minorEastAsia" w:hint="eastAsia"/>
          <w:sz w:val="24"/>
          <w:szCs w:val="24"/>
          <w:lang w:eastAsia="zh-CN"/>
        </w:rPr>
        <w:t>UI</w:t>
      </w:r>
      <w:r w:rsidR="002B1D67">
        <w:rPr>
          <w:rFonts w:eastAsiaTheme="minorEastAsia" w:hint="eastAsia"/>
          <w:sz w:val="24"/>
          <w:szCs w:val="24"/>
          <w:lang w:eastAsia="zh-CN"/>
        </w:rPr>
        <w:t>（</w:t>
      </w:r>
      <w:r w:rsidR="002B1D67">
        <w:rPr>
          <w:rFonts w:eastAsiaTheme="minorEastAsia" w:hint="eastAsia"/>
          <w:sz w:val="24"/>
          <w:szCs w:val="24"/>
          <w:lang w:eastAsia="zh-CN"/>
        </w:rPr>
        <w:t>ARM</w:t>
      </w:r>
      <w:r w:rsidR="002B1D67">
        <w:rPr>
          <w:rFonts w:eastAsiaTheme="minorEastAsia" w:hint="eastAsia"/>
          <w:sz w:val="24"/>
          <w:szCs w:val="24"/>
          <w:lang w:eastAsia="zh-CN"/>
        </w:rPr>
        <w:t>）板。</w:t>
      </w:r>
    </w:p>
    <w:p w:rsidR="002B1D67" w:rsidRDefault="002B1D67" w:rsidP="002B1D67">
      <w:pPr>
        <w:ind w:firstLine="46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7. </w:t>
      </w:r>
      <w:r w:rsidR="00D270C4"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>5V</w:t>
      </w:r>
      <w:r>
        <w:rPr>
          <w:rFonts w:eastAsiaTheme="minorEastAsia" w:hint="eastAsia"/>
          <w:sz w:val="24"/>
          <w:szCs w:val="24"/>
          <w:lang w:eastAsia="zh-CN"/>
        </w:rPr>
        <w:t>输出电压监测：</w:t>
      </w:r>
    </w:p>
    <w:p w:rsidR="002B1D67" w:rsidRDefault="002B1D67" w:rsidP="002B1D67">
      <w:pPr>
        <w:ind w:leftChars="200" w:left="440" w:firstLineChars="100" w:firstLine="24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采样点为</w:t>
      </w:r>
      <w:r>
        <w:rPr>
          <w:rFonts w:eastAsiaTheme="minorEastAsia" w:hint="eastAsia"/>
          <w:sz w:val="24"/>
          <w:szCs w:val="24"/>
          <w:lang w:eastAsia="zh-CN"/>
        </w:rPr>
        <w:t>5V</w:t>
      </w:r>
      <w:r>
        <w:rPr>
          <w:rFonts w:eastAsiaTheme="minorEastAsia" w:hint="eastAsia"/>
          <w:sz w:val="24"/>
          <w:szCs w:val="24"/>
          <w:lang w:eastAsia="zh-CN"/>
        </w:rPr>
        <w:t>供电</w:t>
      </w:r>
      <w:r>
        <w:rPr>
          <w:rFonts w:eastAsiaTheme="minorEastAsia" w:hint="eastAsia"/>
          <w:sz w:val="24"/>
          <w:szCs w:val="24"/>
          <w:lang w:eastAsia="zh-CN"/>
        </w:rPr>
        <w:t>DC/DC</w:t>
      </w:r>
      <w:r>
        <w:rPr>
          <w:rFonts w:eastAsiaTheme="minorEastAsia" w:hint="eastAsia"/>
          <w:sz w:val="24"/>
          <w:szCs w:val="24"/>
          <w:lang w:eastAsia="zh-CN"/>
        </w:rPr>
        <w:t>输出端（</w:t>
      </w:r>
      <w:r>
        <w:rPr>
          <w:rFonts w:eastAsiaTheme="minorEastAsia" w:hint="eastAsia"/>
          <w:sz w:val="24"/>
          <w:szCs w:val="24"/>
          <w:lang w:eastAsia="zh-CN"/>
        </w:rPr>
        <w:t>UI</w:t>
      </w:r>
      <w:r>
        <w:rPr>
          <w:rFonts w:eastAsiaTheme="minorEastAsia" w:hint="eastAsia"/>
          <w:sz w:val="24"/>
          <w:szCs w:val="24"/>
          <w:lang w:eastAsia="zh-CN"/>
        </w:rPr>
        <w:t>电路供电），采样通道号为</w:t>
      </w:r>
      <w:r>
        <w:rPr>
          <w:rFonts w:eastAsiaTheme="minorEastAsia" w:hint="eastAsia"/>
          <w:sz w:val="24"/>
          <w:szCs w:val="24"/>
          <w:lang w:eastAsia="zh-CN"/>
        </w:rPr>
        <w:t>A</w:t>
      </w:r>
      <w:r w:rsidR="009701F6">
        <w:rPr>
          <w:rFonts w:eastAsiaTheme="minorEastAsia" w:hint="eastAsia"/>
          <w:sz w:val="24"/>
          <w:szCs w:val="24"/>
          <w:lang w:eastAsia="zh-CN"/>
        </w:rPr>
        <w:t>15</w:t>
      </w:r>
      <w:r>
        <w:rPr>
          <w:rFonts w:eastAsiaTheme="minorEastAsia" w:hint="eastAsia"/>
          <w:sz w:val="24"/>
          <w:szCs w:val="24"/>
          <w:lang w:eastAsia="zh-CN"/>
        </w:rPr>
        <w:t>。采样信号经分压电阻衰减</w:t>
      </w:r>
      <w:r>
        <w:rPr>
          <w:rFonts w:eastAsiaTheme="minorEastAsia" w:hint="eastAsia"/>
          <w:sz w:val="24"/>
          <w:szCs w:val="24"/>
          <w:lang w:eastAsia="zh-CN"/>
        </w:rPr>
        <w:t>11</w:t>
      </w:r>
      <w:r>
        <w:rPr>
          <w:rFonts w:eastAsiaTheme="minorEastAsia" w:hint="eastAsia"/>
          <w:sz w:val="24"/>
          <w:szCs w:val="24"/>
          <w:lang w:eastAsia="zh-CN"/>
        </w:rPr>
        <w:t>倍后经过低通滤波器至</w:t>
      </w: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通道</w:t>
      </w:r>
      <w:r>
        <w:rPr>
          <w:rFonts w:eastAsiaTheme="minorEastAsia" w:hint="eastAsia"/>
          <w:sz w:val="24"/>
          <w:szCs w:val="24"/>
          <w:lang w:eastAsia="zh-CN"/>
        </w:rPr>
        <w:t>A</w:t>
      </w:r>
      <w:r w:rsidR="009701F6">
        <w:rPr>
          <w:rFonts w:eastAsiaTheme="minorEastAsia" w:hint="eastAsia"/>
          <w:sz w:val="24"/>
          <w:szCs w:val="24"/>
          <w:lang w:eastAsia="zh-CN"/>
        </w:rPr>
        <w:t>15</w:t>
      </w:r>
      <w:r>
        <w:rPr>
          <w:rFonts w:eastAsiaTheme="minorEastAsia" w:hint="eastAsia"/>
          <w:sz w:val="24"/>
          <w:szCs w:val="24"/>
          <w:lang w:eastAsia="zh-CN"/>
        </w:rPr>
        <w:t>，</w:t>
      </w:r>
      <w:r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9701F6">
        <w:rPr>
          <w:rFonts w:eastAsiaTheme="minorEastAsia" w:hint="eastAsia"/>
          <w:sz w:val="24"/>
          <w:szCs w:val="24"/>
          <w:vertAlign w:val="subscript"/>
          <w:lang w:eastAsia="zh-CN"/>
        </w:rPr>
        <w:t>5</w:t>
      </w:r>
      <w:r>
        <w:rPr>
          <w:rFonts w:eastAsiaTheme="minorEastAsia" w:hint="eastAsia"/>
          <w:sz w:val="24"/>
          <w:szCs w:val="24"/>
          <w:vertAlign w:val="subscript"/>
          <w:lang w:eastAsia="zh-CN"/>
        </w:rPr>
        <w:t>V</w:t>
      </w:r>
      <w:r w:rsidR="009701F6">
        <w:rPr>
          <w:rFonts w:eastAsiaTheme="minorEastAsia" w:hint="eastAsia"/>
          <w:sz w:val="24"/>
          <w:szCs w:val="24"/>
          <w:vertAlign w:val="subscript"/>
          <w:lang w:eastAsia="zh-CN"/>
        </w:rPr>
        <w:t>out</w:t>
      </w:r>
      <w:r w:rsidRPr="007E5B87">
        <w:rPr>
          <w:rFonts w:eastAsiaTheme="minorEastAsia" w:hint="eastAsia"/>
          <w:sz w:val="24"/>
          <w:szCs w:val="24"/>
          <w:lang w:eastAsia="zh-CN"/>
        </w:rPr>
        <w:t xml:space="preserve"> = V</w:t>
      </w:r>
      <w:r w:rsidRPr="007E5B87">
        <w:rPr>
          <w:rFonts w:eastAsiaTheme="minorEastAsia" w:hint="eastAsia"/>
          <w:sz w:val="24"/>
          <w:szCs w:val="24"/>
          <w:vertAlign w:val="subscript"/>
          <w:lang w:eastAsia="zh-CN"/>
        </w:rPr>
        <w:t>ADIN</w:t>
      </w:r>
      <w:r w:rsidR="009701F6">
        <w:rPr>
          <w:rFonts w:eastAsiaTheme="minorEastAsia" w:hint="eastAsia"/>
          <w:sz w:val="24"/>
          <w:szCs w:val="24"/>
          <w:vertAlign w:val="subscript"/>
          <w:lang w:eastAsia="zh-CN"/>
        </w:rPr>
        <w:t>5</w:t>
      </w:r>
      <w:r>
        <w:rPr>
          <w:rFonts w:eastAsiaTheme="minorEastAsia" w:hint="eastAsia"/>
          <w:sz w:val="24"/>
          <w:szCs w:val="24"/>
          <w:lang w:eastAsia="zh-CN"/>
        </w:rPr>
        <w:t>x</w:t>
      </w:r>
      <w:r w:rsidRPr="007E5B87">
        <w:rPr>
          <w:rFonts w:eastAsiaTheme="minorEastAsia" w:hint="eastAsia"/>
          <w:sz w:val="24"/>
          <w:szCs w:val="24"/>
          <w:lang w:eastAsia="zh-CN"/>
        </w:rPr>
        <w:t>11</w:t>
      </w:r>
      <w:r>
        <w:rPr>
          <w:rFonts w:eastAsiaTheme="minorEastAsia" w:hint="eastAsia"/>
          <w:sz w:val="24"/>
          <w:szCs w:val="24"/>
          <w:lang w:eastAsia="zh-CN"/>
        </w:rPr>
        <w:t>。</w:t>
      </w:r>
      <w:r w:rsidR="009701F6"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9701F6">
        <w:rPr>
          <w:rFonts w:eastAsiaTheme="minorEastAsia" w:hint="eastAsia"/>
          <w:sz w:val="24"/>
          <w:szCs w:val="24"/>
          <w:vertAlign w:val="subscript"/>
          <w:lang w:eastAsia="zh-CN"/>
        </w:rPr>
        <w:t>5Vout</w:t>
      </w:r>
      <w:r w:rsidRPr="00D25885">
        <w:rPr>
          <w:rFonts w:eastAsiaTheme="minorEastAsia" w:hint="eastAsia"/>
          <w:sz w:val="24"/>
          <w:szCs w:val="24"/>
          <w:lang w:eastAsia="zh-CN"/>
        </w:rPr>
        <w:t>的</w:t>
      </w:r>
      <w:r>
        <w:rPr>
          <w:rFonts w:eastAsiaTheme="minorEastAsia" w:hint="eastAsia"/>
          <w:sz w:val="24"/>
          <w:szCs w:val="24"/>
          <w:lang w:eastAsia="zh-CN"/>
        </w:rPr>
        <w:t>正常范围为：</w:t>
      </w:r>
      <w:r w:rsidR="009701F6">
        <w:rPr>
          <w:rFonts w:eastAsiaTheme="minorEastAsia" w:hint="eastAsia"/>
          <w:sz w:val="24"/>
          <w:szCs w:val="24"/>
          <w:lang w:eastAsia="zh-CN"/>
        </w:rPr>
        <w:t>4.75</w:t>
      </w:r>
      <w:r>
        <w:rPr>
          <w:rFonts w:eastAsiaTheme="minorEastAsia" w:hint="eastAsia"/>
          <w:sz w:val="24"/>
          <w:szCs w:val="24"/>
          <w:lang w:eastAsia="zh-CN"/>
        </w:rPr>
        <w:t>-</w:t>
      </w:r>
      <w:r w:rsidR="009701F6">
        <w:rPr>
          <w:rFonts w:eastAsiaTheme="minorEastAsia" w:hint="eastAsia"/>
          <w:sz w:val="24"/>
          <w:szCs w:val="24"/>
          <w:lang w:eastAsia="zh-CN"/>
        </w:rPr>
        <w:t>5.25</w:t>
      </w:r>
      <w:r>
        <w:rPr>
          <w:rFonts w:eastAsiaTheme="minorEastAsia" w:hint="eastAsia"/>
          <w:sz w:val="24"/>
          <w:szCs w:val="24"/>
          <w:lang w:eastAsia="zh-CN"/>
        </w:rPr>
        <w:t>V</w:t>
      </w:r>
      <w:r>
        <w:rPr>
          <w:rFonts w:eastAsiaTheme="minorEastAsia" w:hint="eastAsia"/>
          <w:sz w:val="24"/>
          <w:szCs w:val="24"/>
          <w:lang w:eastAsia="zh-CN"/>
        </w:rPr>
        <w:t>，超出正常范围应记录</w:t>
      </w:r>
      <w:r w:rsidR="009701F6">
        <w:rPr>
          <w:rFonts w:eastAsiaTheme="minorEastAsia" w:hint="eastAsia"/>
          <w:sz w:val="24"/>
          <w:szCs w:val="24"/>
          <w:lang w:eastAsia="zh-CN"/>
        </w:rPr>
        <w:t>5V</w:t>
      </w:r>
      <w:r>
        <w:rPr>
          <w:rFonts w:eastAsiaTheme="minorEastAsia" w:hint="eastAsia"/>
          <w:sz w:val="24"/>
          <w:szCs w:val="24"/>
          <w:lang w:eastAsia="zh-CN"/>
        </w:rPr>
        <w:t>电源故障信息并发送给</w:t>
      </w:r>
      <w:r>
        <w:rPr>
          <w:rFonts w:eastAsiaTheme="minorEastAsia" w:hint="eastAsia"/>
          <w:sz w:val="24"/>
          <w:szCs w:val="24"/>
          <w:lang w:eastAsia="zh-CN"/>
        </w:rPr>
        <w:t>UI</w:t>
      </w:r>
      <w:r>
        <w:rPr>
          <w:rFonts w:eastAsiaTheme="minorEastAsia" w:hint="eastAsia"/>
          <w:sz w:val="24"/>
          <w:szCs w:val="24"/>
          <w:lang w:eastAsia="zh-CN"/>
        </w:rPr>
        <w:t>（</w:t>
      </w:r>
      <w:r>
        <w:rPr>
          <w:rFonts w:eastAsiaTheme="minorEastAsia" w:hint="eastAsia"/>
          <w:sz w:val="24"/>
          <w:szCs w:val="24"/>
          <w:lang w:eastAsia="zh-CN"/>
        </w:rPr>
        <w:t>ARM</w:t>
      </w:r>
      <w:r>
        <w:rPr>
          <w:rFonts w:eastAsiaTheme="minorEastAsia" w:hint="eastAsia"/>
          <w:sz w:val="24"/>
          <w:szCs w:val="24"/>
          <w:lang w:eastAsia="zh-CN"/>
        </w:rPr>
        <w:t>）板。</w:t>
      </w:r>
    </w:p>
    <w:p w:rsidR="009701F6" w:rsidRDefault="009701F6" w:rsidP="009701F6">
      <w:pPr>
        <w:ind w:firstLine="46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8. </w:t>
      </w:r>
      <w:r w:rsidR="00D270C4"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>24V</w:t>
      </w:r>
      <w:r>
        <w:rPr>
          <w:rFonts w:eastAsiaTheme="minorEastAsia" w:hint="eastAsia"/>
          <w:sz w:val="24"/>
          <w:szCs w:val="24"/>
          <w:lang w:eastAsia="zh-CN"/>
        </w:rPr>
        <w:t>输出电压监测：</w:t>
      </w:r>
    </w:p>
    <w:p w:rsidR="009701F6" w:rsidRDefault="009701F6" w:rsidP="009701F6">
      <w:pPr>
        <w:ind w:leftChars="200" w:left="440" w:firstLineChars="100" w:firstLine="24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lastRenderedPageBreak/>
        <w:t>AD</w:t>
      </w:r>
      <w:r>
        <w:rPr>
          <w:rFonts w:eastAsiaTheme="minorEastAsia" w:hint="eastAsia"/>
          <w:sz w:val="24"/>
          <w:szCs w:val="24"/>
          <w:lang w:eastAsia="zh-CN"/>
        </w:rPr>
        <w:t>采样点为</w:t>
      </w:r>
      <w:r w:rsidR="00224BED">
        <w:rPr>
          <w:rFonts w:eastAsiaTheme="minorEastAsia" w:hint="eastAsia"/>
          <w:sz w:val="24"/>
          <w:szCs w:val="24"/>
          <w:lang w:eastAsia="zh-CN"/>
        </w:rPr>
        <w:t>24</w:t>
      </w:r>
      <w:r>
        <w:rPr>
          <w:rFonts w:eastAsiaTheme="minorEastAsia" w:hint="eastAsia"/>
          <w:sz w:val="24"/>
          <w:szCs w:val="24"/>
          <w:lang w:eastAsia="zh-CN"/>
        </w:rPr>
        <w:t>V</w:t>
      </w:r>
      <w:r>
        <w:rPr>
          <w:rFonts w:eastAsiaTheme="minorEastAsia" w:hint="eastAsia"/>
          <w:sz w:val="24"/>
          <w:szCs w:val="24"/>
          <w:lang w:eastAsia="zh-CN"/>
        </w:rPr>
        <w:t>供电</w:t>
      </w:r>
      <w:r>
        <w:rPr>
          <w:rFonts w:eastAsiaTheme="minorEastAsia" w:hint="eastAsia"/>
          <w:sz w:val="24"/>
          <w:szCs w:val="24"/>
          <w:lang w:eastAsia="zh-CN"/>
        </w:rPr>
        <w:t>DC/DC</w:t>
      </w:r>
      <w:r>
        <w:rPr>
          <w:rFonts w:eastAsiaTheme="minorEastAsia" w:hint="eastAsia"/>
          <w:sz w:val="24"/>
          <w:szCs w:val="24"/>
          <w:lang w:eastAsia="zh-CN"/>
        </w:rPr>
        <w:t>输出端（</w:t>
      </w:r>
      <w:r w:rsidR="00224BED">
        <w:rPr>
          <w:rFonts w:eastAsiaTheme="minorEastAsia" w:hint="eastAsia"/>
          <w:sz w:val="24"/>
          <w:szCs w:val="24"/>
          <w:lang w:eastAsia="zh-CN"/>
        </w:rPr>
        <w:t>主控电路</w:t>
      </w:r>
      <w:r>
        <w:rPr>
          <w:rFonts w:eastAsiaTheme="minorEastAsia" w:hint="eastAsia"/>
          <w:sz w:val="24"/>
          <w:szCs w:val="24"/>
          <w:lang w:eastAsia="zh-CN"/>
        </w:rPr>
        <w:t>供电），采样通道号为</w:t>
      </w:r>
      <w:r>
        <w:rPr>
          <w:rFonts w:eastAsiaTheme="minorEastAsia" w:hint="eastAsia"/>
          <w:sz w:val="24"/>
          <w:szCs w:val="24"/>
          <w:lang w:eastAsia="zh-CN"/>
        </w:rPr>
        <w:t>A</w:t>
      </w:r>
      <w:r w:rsidR="005461BA">
        <w:rPr>
          <w:rFonts w:eastAsiaTheme="minorEastAsia" w:hint="eastAsia"/>
          <w:sz w:val="24"/>
          <w:szCs w:val="24"/>
          <w:lang w:eastAsia="zh-CN"/>
        </w:rPr>
        <w:t>4</w:t>
      </w:r>
      <w:r>
        <w:rPr>
          <w:rFonts w:eastAsiaTheme="minorEastAsia" w:hint="eastAsia"/>
          <w:sz w:val="24"/>
          <w:szCs w:val="24"/>
          <w:lang w:eastAsia="zh-CN"/>
        </w:rPr>
        <w:t>。采样信号经分压电阻衰减</w:t>
      </w:r>
      <w:r>
        <w:rPr>
          <w:rFonts w:eastAsiaTheme="minorEastAsia" w:hint="eastAsia"/>
          <w:sz w:val="24"/>
          <w:szCs w:val="24"/>
          <w:lang w:eastAsia="zh-CN"/>
        </w:rPr>
        <w:t>11</w:t>
      </w:r>
      <w:r>
        <w:rPr>
          <w:rFonts w:eastAsiaTheme="minorEastAsia" w:hint="eastAsia"/>
          <w:sz w:val="24"/>
          <w:szCs w:val="24"/>
          <w:lang w:eastAsia="zh-CN"/>
        </w:rPr>
        <w:t>倍后经过低通滤波器至</w:t>
      </w: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通道</w:t>
      </w:r>
      <w:r>
        <w:rPr>
          <w:rFonts w:eastAsiaTheme="minorEastAsia" w:hint="eastAsia"/>
          <w:sz w:val="24"/>
          <w:szCs w:val="24"/>
          <w:lang w:eastAsia="zh-CN"/>
        </w:rPr>
        <w:t>A</w:t>
      </w:r>
      <w:r w:rsidR="005461BA">
        <w:rPr>
          <w:rFonts w:eastAsiaTheme="minorEastAsia" w:hint="eastAsia"/>
          <w:sz w:val="24"/>
          <w:szCs w:val="24"/>
          <w:lang w:eastAsia="zh-CN"/>
        </w:rPr>
        <w:t>4</w:t>
      </w:r>
      <w:r>
        <w:rPr>
          <w:rFonts w:eastAsiaTheme="minorEastAsia" w:hint="eastAsia"/>
          <w:sz w:val="24"/>
          <w:szCs w:val="24"/>
          <w:lang w:eastAsia="zh-CN"/>
        </w:rPr>
        <w:t>，</w:t>
      </w:r>
      <w:r w:rsidRPr="007E5B87">
        <w:rPr>
          <w:rFonts w:eastAsiaTheme="minorEastAsia" w:hint="eastAsia"/>
          <w:sz w:val="24"/>
          <w:szCs w:val="24"/>
          <w:lang w:eastAsia="zh-CN"/>
        </w:rPr>
        <w:t>V</w:t>
      </w:r>
      <w:r w:rsidR="005461BA">
        <w:rPr>
          <w:rFonts w:eastAsiaTheme="minorEastAsia" w:hint="eastAsia"/>
          <w:sz w:val="24"/>
          <w:szCs w:val="24"/>
          <w:vertAlign w:val="subscript"/>
          <w:lang w:eastAsia="zh-CN"/>
        </w:rPr>
        <w:t>24</w:t>
      </w:r>
      <w:r>
        <w:rPr>
          <w:rFonts w:eastAsiaTheme="minorEastAsia" w:hint="eastAsia"/>
          <w:sz w:val="24"/>
          <w:szCs w:val="24"/>
          <w:vertAlign w:val="subscript"/>
          <w:lang w:eastAsia="zh-CN"/>
        </w:rPr>
        <w:t>Vout</w:t>
      </w:r>
      <w:r w:rsidRPr="007E5B87">
        <w:rPr>
          <w:rFonts w:eastAsiaTheme="minorEastAsia" w:hint="eastAsia"/>
          <w:sz w:val="24"/>
          <w:szCs w:val="24"/>
          <w:lang w:eastAsia="zh-CN"/>
        </w:rPr>
        <w:t xml:space="preserve"> = V</w:t>
      </w:r>
      <w:r w:rsidRPr="007E5B87">
        <w:rPr>
          <w:rFonts w:eastAsiaTheme="minorEastAsia" w:hint="eastAsia"/>
          <w:sz w:val="24"/>
          <w:szCs w:val="24"/>
          <w:vertAlign w:val="subscript"/>
          <w:lang w:eastAsia="zh-CN"/>
        </w:rPr>
        <w:t>ADIN</w:t>
      </w:r>
      <w:r w:rsidR="005461BA">
        <w:rPr>
          <w:rFonts w:eastAsiaTheme="minorEastAsia" w:hint="eastAsia"/>
          <w:sz w:val="24"/>
          <w:szCs w:val="24"/>
          <w:vertAlign w:val="subscript"/>
          <w:lang w:eastAsia="zh-CN"/>
        </w:rPr>
        <w:t>7</w:t>
      </w:r>
      <w:r>
        <w:rPr>
          <w:rFonts w:eastAsiaTheme="minorEastAsia" w:hint="eastAsia"/>
          <w:sz w:val="24"/>
          <w:szCs w:val="24"/>
          <w:lang w:eastAsia="zh-CN"/>
        </w:rPr>
        <w:t>x</w:t>
      </w:r>
      <w:r w:rsidRPr="007E5B87">
        <w:rPr>
          <w:rFonts w:eastAsiaTheme="minorEastAsia" w:hint="eastAsia"/>
          <w:sz w:val="24"/>
          <w:szCs w:val="24"/>
          <w:lang w:eastAsia="zh-CN"/>
        </w:rPr>
        <w:t>11</w:t>
      </w:r>
      <w:r>
        <w:rPr>
          <w:rFonts w:eastAsiaTheme="minorEastAsia" w:hint="eastAsia"/>
          <w:sz w:val="24"/>
          <w:szCs w:val="24"/>
          <w:lang w:eastAsia="zh-CN"/>
        </w:rPr>
        <w:t>。</w:t>
      </w:r>
      <w:r w:rsidRPr="007E5B87">
        <w:rPr>
          <w:rFonts w:eastAsiaTheme="minorEastAsia" w:hint="eastAsia"/>
          <w:sz w:val="24"/>
          <w:szCs w:val="24"/>
          <w:lang w:eastAsia="zh-CN"/>
        </w:rPr>
        <w:t>V</w:t>
      </w:r>
      <w:r>
        <w:rPr>
          <w:rFonts w:eastAsiaTheme="minorEastAsia" w:hint="eastAsia"/>
          <w:sz w:val="24"/>
          <w:szCs w:val="24"/>
          <w:vertAlign w:val="subscript"/>
          <w:lang w:eastAsia="zh-CN"/>
        </w:rPr>
        <w:t>5Vout</w:t>
      </w:r>
      <w:r w:rsidRPr="00D25885">
        <w:rPr>
          <w:rFonts w:eastAsiaTheme="minorEastAsia" w:hint="eastAsia"/>
          <w:sz w:val="24"/>
          <w:szCs w:val="24"/>
          <w:lang w:eastAsia="zh-CN"/>
        </w:rPr>
        <w:t>的</w:t>
      </w:r>
      <w:r>
        <w:rPr>
          <w:rFonts w:eastAsiaTheme="minorEastAsia" w:hint="eastAsia"/>
          <w:sz w:val="24"/>
          <w:szCs w:val="24"/>
          <w:lang w:eastAsia="zh-CN"/>
        </w:rPr>
        <w:t>正常范围为：</w:t>
      </w:r>
      <w:r w:rsidR="00D270C4">
        <w:rPr>
          <w:rFonts w:eastAsiaTheme="minorEastAsia" w:hint="eastAsia"/>
          <w:sz w:val="24"/>
          <w:szCs w:val="24"/>
          <w:lang w:eastAsia="zh-CN"/>
        </w:rPr>
        <w:t>22.8</w:t>
      </w:r>
      <w:r>
        <w:rPr>
          <w:rFonts w:eastAsiaTheme="minorEastAsia" w:hint="eastAsia"/>
          <w:sz w:val="24"/>
          <w:szCs w:val="24"/>
          <w:lang w:eastAsia="zh-CN"/>
        </w:rPr>
        <w:t>-</w:t>
      </w:r>
      <w:r w:rsidR="00D270C4">
        <w:rPr>
          <w:rFonts w:eastAsiaTheme="minorEastAsia" w:hint="eastAsia"/>
          <w:sz w:val="24"/>
          <w:szCs w:val="24"/>
          <w:lang w:eastAsia="zh-CN"/>
        </w:rPr>
        <w:t>25.2</w:t>
      </w:r>
      <w:r>
        <w:rPr>
          <w:rFonts w:eastAsiaTheme="minorEastAsia" w:hint="eastAsia"/>
          <w:sz w:val="24"/>
          <w:szCs w:val="24"/>
          <w:lang w:eastAsia="zh-CN"/>
        </w:rPr>
        <w:t>V</w:t>
      </w:r>
      <w:r>
        <w:rPr>
          <w:rFonts w:eastAsiaTheme="minorEastAsia" w:hint="eastAsia"/>
          <w:sz w:val="24"/>
          <w:szCs w:val="24"/>
          <w:lang w:eastAsia="zh-CN"/>
        </w:rPr>
        <w:t>，超出正常范围应记录</w:t>
      </w:r>
      <w:r w:rsidR="00D270C4">
        <w:rPr>
          <w:rFonts w:eastAsiaTheme="minorEastAsia" w:hint="eastAsia"/>
          <w:sz w:val="24"/>
          <w:szCs w:val="24"/>
          <w:lang w:eastAsia="zh-CN"/>
        </w:rPr>
        <w:t>24</w:t>
      </w:r>
      <w:r>
        <w:rPr>
          <w:rFonts w:eastAsiaTheme="minorEastAsia" w:hint="eastAsia"/>
          <w:sz w:val="24"/>
          <w:szCs w:val="24"/>
          <w:lang w:eastAsia="zh-CN"/>
        </w:rPr>
        <w:t>V</w:t>
      </w:r>
      <w:r>
        <w:rPr>
          <w:rFonts w:eastAsiaTheme="minorEastAsia" w:hint="eastAsia"/>
          <w:sz w:val="24"/>
          <w:szCs w:val="24"/>
          <w:lang w:eastAsia="zh-CN"/>
        </w:rPr>
        <w:t>电源故障信息并发送给</w:t>
      </w:r>
      <w:r>
        <w:rPr>
          <w:rFonts w:eastAsiaTheme="minorEastAsia" w:hint="eastAsia"/>
          <w:sz w:val="24"/>
          <w:szCs w:val="24"/>
          <w:lang w:eastAsia="zh-CN"/>
        </w:rPr>
        <w:t>UI</w:t>
      </w:r>
      <w:r>
        <w:rPr>
          <w:rFonts w:eastAsiaTheme="minorEastAsia" w:hint="eastAsia"/>
          <w:sz w:val="24"/>
          <w:szCs w:val="24"/>
          <w:lang w:eastAsia="zh-CN"/>
        </w:rPr>
        <w:t>（</w:t>
      </w:r>
      <w:r>
        <w:rPr>
          <w:rFonts w:eastAsiaTheme="minorEastAsia" w:hint="eastAsia"/>
          <w:sz w:val="24"/>
          <w:szCs w:val="24"/>
          <w:lang w:eastAsia="zh-CN"/>
        </w:rPr>
        <w:t>ARM</w:t>
      </w:r>
      <w:r>
        <w:rPr>
          <w:rFonts w:eastAsiaTheme="minorEastAsia" w:hint="eastAsia"/>
          <w:sz w:val="24"/>
          <w:szCs w:val="24"/>
          <w:lang w:eastAsia="zh-CN"/>
        </w:rPr>
        <w:t>）板。</w:t>
      </w:r>
    </w:p>
    <w:p w:rsidR="00D270C4" w:rsidRDefault="00D270C4" w:rsidP="00D270C4">
      <w:pPr>
        <w:ind w:firstLine="46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9.  </w:t>
      </w:r>
      <w:r>
        <w:rPr>
          <w:rFonts w:eastAsiaTheme="minorEastAsia" w:hint="eastAsia"/>
          <w:sz w:val="24"/>
          <w:szCs w:val="24"/>
          <w:lang w:eastAsia="zh-CN"/>
        </w:rPr>
        <w:t>内部电池充电电流监测：</w:t>
      </w:r>
    </w:p>
    <w:p w:rsidR="002B1D67" w:rsidRDefault="00D270C4" w:rsidP="00D270C4">
      <w:pPr>
        <w:ind w:leftChars="200" w:left="440" w:firstLineChars="100" w:firstLine="24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采样点为电池充电管理芯片</w:t>
      </w:r>
      <w:r>
        <w:rPr>
          <w:rFonts w:eastAsiaTheme="minorEastAsia" w:hint="eastAsia"/>
          <w:sz w:val="24"/>
          <w:szCs w:val="24"/>
          <w:lang w:eastAsia="zh-CN"/>
        </w:rPr>
        <w:t>MAX</w:t>
      </w:r>
      <w:r w:rsidR="00A47264">
        <w:rPr>
          <w:rFonts w:eastAsiaTheme="minorEastAsia" w:hint="eastAsia"/>
          <w:sz w:val="24"/>
          <w:szCs w:val="24"/>
          <w:lang w:eastAsia="zh-CN"/>
        </w:rPr>
        <w:t>1</w:t>
      </w:r>
      <w:r>
        <w:rPr>
          <w:rFonts w:eastAsiaTheme="minorEastAsia" w:hint="eastAsia"/>
          <w:sz w:val="24"/>
          <w:szCs w:val="24"/>
          <w:lang w:eastAsia="zh-CN"/>
        </w:rPr>
        <w:t>873 pin7</w:t>
      </w:r>
      <w:r>
        <w:rPr>
          <w:rFonts w:eastAsiaTheme="minorEastAsia" w:hint="eastAsia"/>
          <w:sz w:val="24"/>
          <w:szCs w:val="24"/>
          <w:lang w:eastAsia="zh-CN"/>
        </w:rPr>
        <w:t>输出，采样通道号为</w:t>
      </w:r>
      <w:r>
        <w:rPr>
          <w:rFonts w:eastAsiaTheme="minorEastAsia" w:hint="eastAsia"/>
          <w:sz w:val="24"/>
          <w:szCs w:val="24"/>
          <w:lang w:eastAsia="zh-CN"/>
        </w:rPr>
        <w:t>A1</w:t>
      </w:r>
      <w:r>
        <w:rPr>
          <w:rFonts w:eastAsiaTheme="minorEastAsia" w:hint="eastAsia"/>
          <w:sz w:val="24"/>
          <w:szCs w:val="24"/>
          <w:lang w:eastAsia="zh-CN"/>
        </w:rPr>
        <w:t>。经过低通滤波器至</w:t>
      </w:r>
      <w:r>
        <w:rPr>
          <w:rFonts w:eastAsiaTheme="minorEastAsia" w:hint="eastAsia"/>
          <w:sz w:val="24"/>
          <w:szCs w:val="24"/>
          <w:lang w:eastAsia="zh-CN"/>
        </w:rPr>
        <w:t>AD</w:t>
      </w:r>
      <w:r>
        <w:rPr>
          <w:rFonts w:eastAsiaTheme="minorEastAsia" w:hint="eastAsia"/>
          <w:sz w:val="24"/>
          <w:szCs w:val="24"/>
          <w:lang w:eastAsia="zh-CN"/>
        </w:rPr>
        <w:t>通道</w:t>
      </w:r>
      <w:r>
        <w:rPr>
          <w:rFonts w:eastAsiaTheme="minorEastAsia" w:hint="eastAsia"/>
          <w:sz w:val="24"/>
          <w:szCs w:val="24"/>
          <w:lang w:eastAsia="zh-CN"/>
        </w:rPr>
        <w:t>A1</w:t>
      </w:r>
      <w:r>
        <w:rPr>
          <w:rFonts w:eastAsiaTheme="minorEastAsia" w:hint="eastAsia"/>
          <w:sz w:val="24"/>
          <w:szCs w:val="24"/>
          <w:lang w:eastAsia="zh-CN"/>
        </w:rPr>
        <w:t>，</w:t>
      </w:r>
      <w:r w:rsidRPr="00D270C4">
        <w:rPr>
          <w:rFonts w:eastAsiaTheme="minorEastAsia" w:hint="eastAsia"/>
          <w:sz w:val="24"/>
          <w:szCs w:val="24"/>
          <w:lang w:eastAsia="zh-CN"/>
        </w:rPr>
        <w:t>I</w:t>
      </w:r>
      <w:r w:rsidRPr="00D270C4">
        <w:rPr>
          <w:rFonts w:eastAsiaTheme="minorEastAsia" w:hint="eastAsia"/>
          <w:sz w:val="24"/>
          <w:szCs w:val="24"/>
          <w:vertAlign w:val="subscript"/>
          <w:lang w:eastAsia="zh-CN"/>
        </w:rPr>
        <w:t>CHG</w:t>
      </w:r>
      <w:r>
        <w:rPr>
          <w:rFonts w:eastAsiaTheme="minorEastAsia" w:hint="eastAsia"/>
          <w:sz w:val="24"/>
          <w:szCs w:val="24"/>
          <w:vertAlign w:val="subscript"/>
          <w:lang w:eastAsia="zh-CN"/>
        </w:rPr>
        <w:t xml:space="preserve"> </w:t>
      </w:r>
      <w:r w:rsidRPr="00D270C4">
        <w:rPr>
          <w:rFonts w:eastAsiaTheme="minorEastAsia" w:hint="eastAsia"/>
          <w:sz w:val="24"/>
          <w:szCs w:val="24"/>
          <w:lang w:eastAsia="zh-CN"/>
        </w:rPr>
        <w:t>=</w:t>
      </w:r>
      <w:r>
        <w:rPr>
          <w:rFonts w:eastAsiaTheme="minorEastAsia" w:hint="eastAsia"/>
          <w:sz w:val="24"/>
          <w:szCs w:val="24"/>
          <w:lang w:eastAsia="zh-CN"/>
        </w:rPr>
        <w:t xml:space="preserve"> 1.5</w:t>
      </w:r>
      <w:r w:rsidRPr="00D270C4">
        <w:rPr>
          <w:rFonts w:eastAsiaTheme="minorEastAsia" w:hint="eastAsia"/>
          <w:sz w:val="24"/>
          <w:szCs w:val="24"/>
          <w:lang w:eastAsia="zh-CN"/>
        </w:rPr>
        <w:t>*V</w:t>
      </w:r>
      <w:r w:rsidRPr="00D270C4">
        <w:rPr>
          <w:rFonts w:eastAsiaTheme="minorEastAsia" w:hint="eastAsia"/>
          <w:sz w:val="24"/>
          <w:szCs w:val="24"/>
          <w:vertAlign w:val="subscript"/>
          <w:lang w:eastAsia="zh-CN"/>
        </w:rPr>
        <w:t>IM</w:t>
      </w:r>
      <w:r>
        <w:rPr>
          <w:rFonts w:eastAsiaTheme="minorEastAsia" w:hint="eastAsia"/>
          <w:sz w:val="24"/>
          <w:szCs w:val="24"/>
          <w:lang w:eastAsia="zh-CN"/>
        </w:rPr>
        <w:t>。</w:t>
      </w:r>
      <w:r w:rsidRPr="00D270C4">
        <w:rPr>
          <w:rFonts w:eastAsiaTheme="minorEastAsia" w:hint="eastAsia"/>
          <w:sz w:val="24"/>
          <w:szCs w:val="24"/>
          <w:lang w:eastAsia="zh-CN"/>
        </w:rPr>
        <w:t>I</w:t>
      </w:r>
      <w:r w:rsidRPr="00D270C4">
        <w:rPr>
          <w:rFonts w:eastAsiaTheme="minorEastAsia" w:hint="eastAsia"/>
          <w:sz w:val="24"/>
          <w:szCs w:val="24"/>
          <w:vertAlign w:val="subscript"/>
          <w:lang w:eastAsia="zh-CN"/>
        </w:rPr>
        <w:t>CHG</w:t>
      </w:r>
      <w:r w:rsidRPr="00D25885">
        <w:rPr>
          <w:rFonts w:eastAsiaTheme="minorEastAsia" w:hint="eastAsia"/>
          <w:sz w:val="24"/>
          <w:szCs w:val="24"/>
          <w:lang w:eastAsia="zh-CN"/>
        </w:rPr>
        <w:t>的</w:t>
      </w:r>
      <w:r>
        <w:rPr>
          <w:rFonts w:eastAsiaTheme="minorEastAsia" w:hint="eastAsia"/>
          <w:sz w:val="24"/>
          <w:szCs w:val="24"/>
          <w:lang w:eastAsia="zh-CN"/>
        </w:rPr>
        <w:t>最大值</w:t>
      </w:r>
      <w:r w:rsidR="00A47264">
        <w:rPr>
          <w:rFonts w:eastAsiaTheme="minorEastAsia" w:hint="eastAsia"/>
          <w:sz w:val="24"/>
          <w:szCs w:val="24"/>
          <w:lang w:eastAsia="zh-CN"/>
        </w:rPr>
        <w:t>3A</w:t>
      </w:r>
      <w:r>
        <w:rPr>
          <w:rFonts w:eastAsiaTheme="minorEastAsia" w:hint="eastAsia"/>
          <w:sz w:val="24"/>
          <w:szCs w:val="24"/>
          <w:lang w:eastAsia="zh-CN"/>
        </w:rPr>
        <w:t>，</w:t>
      </w:r>
      <w:r w:rsidR="00A47264">
        <w:rPr>
          <w:rFonts w:eastAsiaTheme="minorEastAsia" w:hint="eastAsia"/>
          <w:sz w:val="24"/>
          <w:szCs w:val="24"/>
          <w:lang w:eastAsia="zh-CN"/>
        </w:rPr>
        <w:t>超过</w:t>
      </w:r>
      <w:r w:rsidR="00A47264">
        <w:rPr>
          <w:rFonts w:eastAsiaTheme="minorEastAsia" w:hint="eastAsia"/>
          <w:sz w:val="24"/>
          <w:szCs w:val="24"/>
          <w:lang w:eastAsia="zh-CN"/>
        </w:rPr>
        <w:t>3A</w:t>
      </w:r>
      <w:r w:rsidR="00A47264">
        <w:rPr>
          <w:rFonts w:eastAsiaTheme="minorEastAsia" w:hint="eastAsia"/>
          <w:sz w:val="24"/>
          <w:szCs w:val="24"/>
          <w:lang w:eastAsia="zh-CN"/>
        </w:rPr>
        <w:t>时应关闭</w:t>
      </w:r>
      <w:r w:rsidR="00A47264">
        <w:rPr>
          <w:rFonts w:eastAsiaTheme="minorEastAsia" w:hint="eastAsia"/>
          <w:sz w:val="24"/>
          <w:szCs w:val="24"/>
          <w:lang w:eastAsia="zh-CN"/>
        </w:rPr>
        <w:t>MAX1873</w:t>
      </w:r>
      <w:r w:rsidR="00A47264">
        <w:rPr>
          <w:rFonts w:eastAsiaTheme="minorEastAsia" w:hint="eastAsia"/>
          <w:sz w:val="24"/>
          <w:szCs w:val="24"/>
          <w:lang w:eastAsia="zh-CN"/>
        </w:rPr>
        <w:t>充电</w:t>
      </w:r>
      <w:r>
        <w:rPr>
          <w:rFonts w:eastAsiaTheme="minorEastAsia" w:hint="eastAsia"/>
          <w:sz w:val="24"/>
          <w:szCs w:val="24"/>
          <w:lang w:eastAsia="zh-CN"/>
        </w:rPr>
        <w:t>。</w:t>
      </w:r>
    </w:p>
    <w:p w:rsidR="00A47264" w:rsidRDefault="00A47264" w:rsidP="00A47264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3.2.2</w:t>
      </w:r>
      <w:r w:rsidR="000C0BD7"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0C0BD7">
        <w:rPr>
          <w:rFonts w:eastAsiaTheme="minorEastAsia" w:hint="eastAsia"/>
          <w:sz w:val="24"/>
          <w:szCs w:val="24"/>
          <w:lang w:eastAsia="zh-CN"/>
        </w:rPr>
        <w:t>MCU</w:t>
      </w:r>
      <w:r w:rsidR="000C0BD7">
        <w:rPr>
          <w:rFonts w:eastAsiaTheme="minorEastAsia" w:hint="eastAsia"/>
          <w:sz w:val="24"/>
          <w:szCs w:val="24"/>
          <w:lang w:eastAsia="zh-CN"/>
        </w:rPr>
        <w:t>与</w:t>
      </w:r>
      <w:r w:rsidR="000C0BD7">
        <w:rPr>
          <w:rFonts w:eastAsiaTheme="minorEastAsia" w:hint="eastAsia"/>
          <w:sz w:val="24"/>
          <w:szCs w:val="24"/>
          <w:lang w:eastAsia="zh-CN"/>
        </w:rPr>
        <w:t>UI</w:t>
      </w:r>
      <w:r w:rsidR="000C0BD7">
        <w:rPr>
          <w:rFonts w:eastAsiaTheme="minorEastAsia" w:hint="eastAsia"/>
          <w:sz w:val="24"/>
          <w:szCs w:val="24"/>
          <w:lang w:eastAsia="zh-CN"/>
        </w:rPr>
        <w:t>的</w:t>
      </w:r>
      <w:r w:rsidR="000C0BD7">
        <w:rPr>
          <w:rFonts w:eastAsiaTheme="minorEastAsia" w:hint="eastAsia"/>
          <w:sz w:val="24"/>
          <w:szCs w:val="24"/>
          <w:lang w:eastAsia="zh-CN"/>
        </w:rPr>
        <w:t>ARM</w:t>
      </w:r>
      <w:r w:rsidR="000C0BD7">
        <w:rPr>
          <w:rFonts w:eastAsiaTheme="minorEastAsia" w:hint="eastAsia"/>
          <w:sz w:val="24"/>
          <w:szCs w:val="24"/>
          <w:lang w:eastAsia="zh-CN"/>
        </w:rPr>
        <w:t>数据通信</w:t>
      </w:r>
    </w:p>
    <w:p w:rsidR="00A47264" w:rsidRDefault="000C0BD7" w:rsidP="000C0BD7">
      <w:pPr>
        <w:ind w:leftChars="200" w:left="440" w:firstLineChars="150" w:firstLine="36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MSP430FR5725</w:t>
      </w:r>
      <w:r>
        <w:rPr>
          <w:rFonts w:eastAsiaTheme="minorEastAsia" w:hint="eastAsia"/>
          <w:sz w:val="24"/>
          <w:szCs w:val="24"/>
          <w:lang w:eastAsia="zh-CN"/>
        </w:rPr>
        <w:t>和</w:t>
      </w:r>
      <w:r>
        <w:rPr>
          <w:rFonts w:eastAsiaTheme="minorEastAsia" w:hint="eastAsia"/>
          <w:sz w:val="24"/>
          <w:szCs w:val="24"/>
          <w:lang w:eastAsia="zh-CN"/>
        </w:rPr>
        <w:t>UI</w:t>
      </w:r>
      <w:r>
        <w:rPr>
          <w:rFonts w:eastAsiaTheme="minorEastAsia" w:hint="eastAsia"/>
          <w:sz w:val="24"/>
          <w:szCs w:val="24"/>
          <w:lang w:eastAsia="zh-CN"/>
        </w:rPr>
        <w:t>电路</w:t>
      </w:r>
      <w:r>
        <w:rPr>
          <w:rFonts w:eastAsiaTheme="minorEastAsia" w:hint="eastAsia"/>
          <w:sz w:val="24"/>
          <w:szCs w:val="24"/>
          <w:lang w:eastAsia="zh-CN"/>
        </w:rPr>
        <w:t>ARM</w:t>
      </w:r>
      <w:r>
        <w:rPr>
          <w:rFonts w:eastAsiaTheme="minorEastAsia" w:hint="eastAsia"/>
          <w:sz w:val="24"/>
          <w:szCs w:val="24"/>
          <w:lang w:eastAsia="zh-CN"/>
        </w:rPr>
        <w:t>的数据通信传输可通过</w:t>
      </w:r>
      <w:r>
        <w:rPr>
          <w:rFonts w:eastAsiaTheme="minorEastAsia" w:hint="eastAsia"/>
          <w:sz w:val="24"/>
          <w:szCs w:val="24"/>
          <w:lang w:eastAsia="zh-CN"/>
        </w:rPr>
        <w:t>SPI</w:t>
      </w:r>
      <w:r>
        <w:rPr>
          <w:rFonts w:eastAsiaTheme="minorEastAsia" w:hint="eastAsia"/>
          <w:sz w:val="24"/>
          <w:szCs w:val="24"/>
          <w:lang w:eastAsia="zh-CN"/>
        </w:rPr>
        <w:t>和</w:t>
      </w:r>
      <w:r>
        <w:rPr>
          <w:rFonts w:eastAsiaTheme="minorEastAsia" w:hint="eastAsia"/>
          <w:sz w:val="24"/>
          <w:szCs w:val="24"/>
          <w:lang w:eastAsia="zh-CN"/>
        </w:rPr>
        <w:t>UART</w:t>
      </w:r>
      <w:r>
        <w:rPr>
          <w:rFonts w:eastAsiaTheme="minorEastAsia" w:hint="eastAsia"/>
          <w:sz w:val="24"/>
          <w:szCs w:val="24"/>
          <w:lang w:eastAsia="zh-CN"/>
        </w:rPr>
        <w:t>接口进行。</w:t>
      </w:r>
    </w:p>
    <w:p w:rsidR="000C0BD7" w:rsidRDefault="00D40E8C" w:rsidP="000C0BD7">
      <w:pPr>
        <w:ind w:firstLine="46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1</w:t>
      </w:r>
      <w:r w:rsidR="000C0BD7">
        <w:rPr>
          <w:rFonts w:eastAsiaTheme="minorEastAsia" w:hint="eastAsia"/>
          <w:sz w:val="24"/>
          <w:szCs w:val="24"/>
          <w:lang w:eastAsia="zh-CN"/>
        </w:rPr>
        <w:t>.  SPI</w:t>
      </w:r>
      <w:r>
        <w:rPr>
          <w:rFonts w:eastAsiaTheme="minorEastAsia" w:hint="eastAsia"/>
          <w:sz w:val="24"/>
          <w:szCs w:val="24"/>
          <w:lang w:eastAsia="zh-CN"/>
        </w:rPr>
        <w:t>通信</w:t>
      </w:r>
      <w:r w:rsidR="000C0BD7">
        <w:rPr>
          <w:rFonts w:eastAsiaTheme="minorEastAsia" w:hint="eastAsia"/>
          <w:sz w:val="24"/>
          <w:szCs w:val="24"/>
          <w:lang w:eastAsia="zh-CN"/>
        </w:rPr>
        <w:t>接口：</w:t>
      </w:r>
    </w:p>
    <w:p w:rsidR="000C0BD7" w:rsidRDefault="000C0BD7" w:rsidP="000C0BD7">
      <w:pPr>
        <w:ind w:leftChars="200" w:left="440" w:firstLineChars="150" w:firstLine="36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MSP430FR5725</w:t>
      </w:r>
      <w:r>
        <w:rPr>
          <w:rFonts w:eastAsiaTheme="minorEastAsia" w:hint="eastAsia"/>
          <w:sz w:val="24"/>
          <w:szCs w:val="24"/>
          <w:lang w:eastAsia="zh-CN"/>
        </w:rPr>
        <w:t>与</w:t>
      </w:r>
      <w:r>
        <w:rPr>
          <w:rFonts w:eastAsiaTheme="minorEastAsia" w:hint="eastAsia"/>
          <w:sz w:val="24"/>
          <w:szCs w:val="24"/>
          <w:lang w:eastAsia="zh-CN"/>
        </w:rPr>
        <w:t>ARM</w:t>
      </w:r>
      <w:r>
        <w:rPr>
          <w:rFonts w:eastAsiaTheme="minorEastAsia" w:hint="eastAsia"/>
          <w:sz w:val="24"/>
          <w:szCs w:val="24"/>
          <w:lang w:eastAsia="zh-CN"/>
        </w:rPr>
        <w:t>的</w:t>
      </w:r>
      <w:r>
        <w:rPr>
          <w:rFonts w:eastAsiaTheme="minorEastAsia" w:hint="eastAsia"/>
          <w:sz w:val="24"/>
          <w:szCs w:val="24"/>
          <w:lang w:eastAsia="zh-CN"/>
        </w:rPr>
        <w:t>SPI</w:t>
      </w:r>
      <w:r>
        <w:rPr>
          <w:rFonts w:eastAsiaTheme="minorEastAsia" w:hint="eastAsia"/>
          <w:sz w:val="24"/>
          <w:szCs w:val="24"/>
          <w:lang w:eastAsia="zh-CN"/>
        </w:rPr>
        <w:t>通信连接可采用</w:t>
      </w:r>
      <w:r>
        <w:rPr>
          <w:rFonts w:eastAsiaTheme="minorEastAsia" w:hint="eastAsia"/>
          <w:sz w:val="24"/>
          <w:szCs w:val="24"/>
          <w:lang w:eastAsia="zh-CN"/>
        </w:rPr>
        <w:t>3</w:t>
      </w:r>
      <w:r>
        <w:rPr>
          <w:rFonts w:eastAsiaTheme="minorEastAsia" w:hint="eastAsia"/>
          <w:sz w:val="24"/>
          <w:szCs w:val="24"/>
          <w:lang w:eastAsia="zh-CN"/>
        </w:rPr>
        <w:t>线或</w:t>
      </w:r>
      <w:r>
        <w:rPr>
          <w:rFonts w:eastAsiaTheme="minorEastAsia" w:hint="eastAsia"/>
          <w:sz w:val="24"/>
          <w:szCs w:val="24"/>
          <w:lang w:eastAsia="zh-CN"/>
        </w:rPr>
        <w:t>4</w:t>
      </w:r>
      <w:r>
        <w:rPr>
          <w:rFonts w:eastAsiaTheme="minorEastAsia" w:hint="eastAsia"/>
          <w:sz w:val="24"/>
          <w:szCs w:val="24"/>
          <w:lang w:eastAsia="zh-CN"/>
        </w:rPr>
        <w:t>线方式，以</w:t>
      </w:r>
      <w:r>
        <w:rPr>
          <w:rFonts w:eastAsiaTheme="minorEastAsia" w:hint="eastAsia"/>
          <w:sz w:val="24"/>
          <w:szCs w:val="24"/>
          <w:lang w:eastAsia="zh-CN"/>
        </w:rPr>
        <w:t>MSP430FR5725</w:t>
      </w:r>
      <w:r>
        <w:rPr>
          <w:rFonts w:eastAsiaTheme="minorEastAsia" w:hint="eastAsia"/>
          <w:sz w:val="24"/>
          <w:szCs w:val="24"/>
          <w:lang w:eastAsia="zh-CN"/>
        </w:rPr>
        <w:t>为主</w:t>
      </w:r>
      <w:r w:rsidR="00D40E8C">
        <w:rPr>
          <w:rFonts w:eastAsiaTheme="minorEastAsia" w:hint="eastAsia"/>
          <w:sz w:val="24"/>
          <w:szCs w:val="24"/>
          <w:lang w:eastAsia="zh-CN"/>
        </w:rPr>
        <w:t>机</w:t>
      </w:r>
      <w:r>
        <w:rPr>
          <w:rFonts w:eastAsiaTheme="minorEastAsia" w:hint="eastAsia"/>
          <w:sz w:val="24"/>
          <w:szCs w:val="24"/>
          <w:lang w:eastAsia="zh-CN"/>
        </w:rPr>
        <w:t>方</w:t>
      </w:r>
      <w:r w:rsidR="00514E3D">
        <w:rPr>
          <w:rFonts w:eastAsiaTheme="minorEastAsia" w:hint="eastAsia"/>
          <w:sz w:val="24"/>
          <w:szCs w:val="24"/>
          <w:lang w:eastAsia="zh-CN"/>
        </w:rPr>
        <w:t>，</w:t>
      </w:r>
      <w:r w:rsidR="00A0582A">
        <w:rPr>
          <w:rFonts w:eastAsiaTheme="minorEastAsia" w:hint="eastAsia"/>
          <w:sz w:val="24"/>
          <w:szCs w:val="24"/>
          <w:lang w:eastAsia="zh-CN"/>
        </w:rPr>
        <w:t>信号管脚定义参见表一。</w:t>
      </w:r>
      <w:r w:rsidR="00514E3D">
        <w:rPr>
          <w:rFonts w:eastAsiaTheme="minorEastAsia" w:hint="eastAsia"/>
          <w:sz w:val="24"/>
          <w:szCs w:val="24"/>
          <w:lang w:eastAsia="zh-CN"/>
        </w:rPr>
        <w:t>SPI</w:t>
      </w:r>
      <w:r w:rsidR="00514E3D">
        <w:rPr>
          <w:rFonts w:eastAsiaTheme="minorEastAsia" w:hint="eastAsia"/>
          <w:sz w:val="24"/>
          <w:szCs w:val="24"/>
          <w:lang w:eastAsia="zh-CN"/>
        </w:rPr>
        <w:t>的主要</w:t>
      </w:r>
      <w:r w:rsidR="002655DF">
        <w:rPr>
          <w:rFonts w:eastAsiaTheme="minorEastAsia" w:hint="eastAsia"/>
          <w:sz w:val="24"/>
          <w:szCs w:val="24"/>
          <w:lang w:eastAsia="zh-CN"/>
        </w:rPr>
        <w:t>传输数据</w:t>
      </w:r>
      <w:r w:rsidR="00514E3D">
        <w:rPr>
          <w:rFonts w:eastAsiaTheme="minorEastAsia" w:hint="eastAsia"/>
          <w:sz w:val="24"/>
          <w:szCs w:val="24"/>
          <w:lang w:eastAsia="zh-CN"/>
        </w:rPr>
        <w:t>信息有：</w:t>
      </w:r>
    </w:p>
    <w:p w:rsidR="00514E3D" w:rsidRPr="00514E3D" w:rsidRDefault="00514E3D" w:rsidP="00514E3D">
      <w:pPr>
        <w:pStyle w:val="a7"/>
        <w:numPr>
          <w:ilvl w:val="0"/>
          <w:numId w:val="6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514E3D">
        <w:rPr>
          <w:rFonts w:eastAsiaTheme="minorEastAsia" w:hint="eastAsia"/>
          <w:sz w:val="24"/>
          <w:szCs w:val="24"/>
          <w:lang w:eastAsia="zh-CN"/>
        </w:rPr>
        <w:t>系统电源的供电来源（</w:t>
      </w:r>
      <w:r w:rsidRPr="00514E3D">
        <w:rPr>
          <w:rFonts w:eastAsiaTheme="minorEastAsia" w:hint="eastAsia"/>
          <w:sz w:val="24"/>
          <w:szCs w:val="24"/>
          <w:lang w:eastAsia="zh-CN"/>
        </w:rPr>
        <w:t>AC</w:t>
      </w:r>
      <w:r w:rsidRPr="00514E3D">
        <w:rPr>
          <w:rFonts w:eastAsiaTheme="minorEastAsia" w:hint="eastAsia"/>
          <w:sz w:val="24"/>
          <w:szCs w:val="24"/>
          <w:lang w:eastAsia="zh-CN"/>
        </w:rPr>
        <w:t>网电、外接备份电池或内部电池）；</w:t>
      </w:r>
    </w:p>
    <w:p w:rsidR="00514E3D" w:rsidRDefault="00514E3D" w:rsidP="00514E3D">
      <w:pPr>
        <w:pStyle w:val="a7"/>
        <w:numPr>
          <w:ilvl w:val="0"/>
          <w:numId w:val="6"/>
        </w:numPr>
        <w:ind w:firstLineChars="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电池供电时（外界备份电池或内部电池电压）的电量信息；</w:t>
      </w:r>
    </w:p>
    <w:p w:rsidR="00514E3D" w:rsidRDefault="00514E3D" w:rsidP="00514E3D">
      <w:pPr>
        <w:pStyle w:val="a7"/>
        <w:numPr>
          <w:ilvl w:val="0"/>
          <w:numId w:val="6"/>
        </w:numPr>
        <w:ind w:firstLineChars="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报警信号发生时显示闪烁频率信号（从</w:t>
      </w:r>
      <w:r>
        <w:rPr>
          <w:rFonts w:eastAsiaTheme="minorEastAsia" w:hint="eastAsia"/>
          <w:sz w:val="24"/>
          <w:szCs w:val="24"/>
          <w:lang w:eastAsia="zh-CN"/>
        </w:rPr>
        <w:t>MCU</w:t>
      </w:r>
      <w:r>
        <w:rPr>
          <w:rFonts w:eastAsiaTheme="minorEastAsia" w:hint="eastAsia"/>
          <w:sz w:val="24"/>
          <w:szCs w:val="24"/>
          <w:lang w:eastAsia="zh-CN"/>
        </w:rPr>
        <w:t>到</w:t>
      </w:r>
      <w:r>
        <w:rPr>
          <w:rFonts w:eastAsiaTheme="minorEastAsia" w:hint="eastAsia"/>
          <w:sz w:val="24"/>
          <w:szCs w:val="24"/>
          <w:lang w:eastAsia="zh-CN"/>
        </w:rPr>
        <w:t>ARM</w:t>
      </w:r>
      <w:r w:rsidR="00636D73">
        <w:rPr>
          <w:rFonts w:eastAsiaTheme="minorEastAsia" w:hint="eastAsia"/>
          <w:sz w:val="24"/>
          <w:szCs w:val="24"/>
          <w:lang w:eastAsia="zh-CN"/>
        </w:rPr>
        <w:t>，参见表一的通用接口</w:t>
      </w:r>
      <w:r w:rsidR="00636D73">
        <w:rPr>
          <w:rFonts w:eastAsiaTheme="minorEastAsia" w:hint="eastAsia"/>
          <w:sz w:val="24"/>
          <w:szCs w:val="24"/>
          <w:lang w:eastAsia="zh-CN"/>
        </w:rPr>
        <w:t>IO</w:t>
      </w:r>
      <w:r>
        <w:rPr>
          <w:rFonts w:eastAsiaTheme="minorEastAsia" w:hint="eastAsia"/>
          <w:sz w:val="24"/>
          <w:szCs w:val="24"/>
          <w:lang w:eastAsia="zh-CN"/>
        </w:rPr>
        <w:t>）</w:t>
      </w:r>
    </w:p>
    <w:p w:rsidR="00514E3D" w:rsidRPr="00514E3D" w:rsidRDefault="00514E3D" w:rsidP="00514E3D">
      <w:pPr>
        <w:pStyle w:val="a7"/>
        <w:numPr>
          <w:ilvl w:val="0"/>
          <w:numId w:val="6"/>
        </w:numPr>
        <w:ind w:firstLineChars="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其它</w:t>
      </w:r>
    </w:p>
    <w:p w:rsidR="00D40E8C" w:rsidRDefault="00D40E8C" w:rsidP="00D40E8C">
      <w:pPr>
        <w:ind w:firstLine="46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2.  UART</w:t>
      </w:r>
      <w:r>
        <w:rPr>
          <w:rFonts w:eastAsiaTheme="minorEastAsia" w:hint="eastAsia"/>
          <w:sz w:val="24"/>
          <w:szCs w:val="24"/>
          <w:lang w:eastAsia="zh-CN"/>
        </w:rPr>
        <w:t>串口通信：</w:t>
      </w:r>
    </w:p>
    <w:p w:rsidR="00D40E8C" w:rsidRDefault="00D40E8C" w:rsidP="00D40E8C">
      <w:pPr>
        <w:ind w:leftChars="200" w:left="440" w:firstLineChars="150" w:firstLine="36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MSP430FR5725</w:t>
      </w:r>
      <w:r>
        <w:rPr>
          <w:rFonts w:eastAsiaTheme="minorEastAsia" w:hint="eastAsia"/>
          <w:sz w:val="24"/>
          <w:szCs w:val="24"/>
          <w:lang w:eastAsia="zh-CN"/>
        </w:rPr>
        <w:t>与</w:t>
      </w:r>
      <w:r w:rsidR="00E876EE" w:rsidRPr="00E876EE">
        <w:rPr>
          <w:rFonts w:eastAsiaTheme="minorEastAsia" w:hint="eastAsia"/>
          <w:sz w:val="24"/>
          <w:szCs w:val="24"/>
          <w:highlight w:val="yellow"/>
          <w:lang w:eastAsia="zh-CN"/>
        </w:rPr>
        <w:t>主控板</w:t>
      </w:r>
      <w:r>
        <w:rPr>
          <w:rFonts w:eastAsiaTheme="minorEastAsia" w:hint="eastAsia"/>
          <w:sz w:val="24"/>
          <w:szCs w:val="24"/>
          <w:lang w:eastAsia="zh-CN"/>
        </w:rPr>
        <w:t>的</w:t>
      </w:r>
      <w:r>
        <w:rPr>
          <w:rFonts w:eastAsiaTheme="minorEastAsia" w:hint="eastAsia"/>
          <w:sz w:val="24"/>
          <w:szCs w:val="24"/>
          <w:lang w:eastAsia="zh-CN"/>
        </w:rPr>
        <w:t>UART</w:t>
      </w:r>
      <w:r>
        <w:rPr>
          <w:rFonts w:eastAsiaTheme="minorEastAsia" w:hint="eastAsia"/>
          <w:sz w:val="24"/>
          <w:szCs w:val="24"/>
          <w:lang w:eastAsia="zh-CN"/>
        </w:rPr>
        <w:t>串口通信信号为</w:t>
      </w:r>
      <w:r>
        <w:rPr>
          <w:rFonts w:eastAsiaTheme="minorEastAsia" w:hint="eastAsia"/>
          <w:sz w:val="24"/>
          <w:szCs w:val="24"/>
          <w:lang w:eastAsia="zh-CN"/>
        </w:rPr>
        <w:t>TTL</w:t>
      </w:r>
      <w:r>
        <w:rPr>
          <w:rFonts w:eastAsiaTheme="minorEastAsia" w:hint="eastAsia"/>
          <w:sz w:val="24"/>
          <w:szCs w:val="24"/>
          <w:lang w:eastAsia="zh-CN"/>
        </w:rPr>
        <w:t>电平，调试时</w:t>
      </w:r>
      <w:r>
        <w:rPr>
          <w:rFonts w:eastAsiaTheme="minorEastAsia" w:hint="eastAsia"/>
          <w:sz w:val="24"/>
          <w:szCs w:val="24"/>
          <w:lang w:eastAsia="zh-CN"/>
        </w:rPr>
        <w:t>UART</w:t>
      </w:r>
      <w:r>
        <w:rPr>
          <w:rFonts w:eastAsiaTheme="minorEastAsia" w:hint="eastAsia"/>
          <w:sz w:val="24"/>
          <w:szCs w:val="24"/>
          <w:lang w:eastAsia="zh-CN"/>
        </w:rPr>
        <w:t>可选择经</w:t>
      </w:r>
      <w:r>
        <w:rPr>
          <w:rFonts w:eastAsiaTheme="minorEastAsia" w:hint="eastAsia"/>
          <w:sz w:val="24"/>
          <w:szCs w:val="24"/>
          <w:lang w:eastAsia="zh-CN"/>
        </w:rPr>
        <w:t>RS232</w:t>
      </w:r>
      <w:r>
        <w:rPr>
          <w:rFonts w:eastAsiaTheme="minorEastAsia" w:hint="eastAsia"/>
          <w:sz w:val="24"/>
          <w:szCs w:val="24"/>
          <w:lang w:eastAsia="zh-CN"/>
        </w:rPr>
        <w:t>电平转换后与</w:t>
      </w:r>
      <w:r>
        <w:rPr>
          <w:rFonts w:eastAsiaTheme="minorEastAsia" w:hint="eastAsia"/>
          <w:sz w:val="24"/>
          <w:szCs w:val="24"/>
          <w:lang w:eastAsia="zh-CN"/>
        </w:rPr>
        <w:t>PC</w:t>
      </w:r>
      <w:r>
        <w:rPr>
          <w:rFonts w:eastAsiaTheme="minorEastAsia" w:hint="eastAsia"/>
          <w:sz w:val="24"/>
          <w:szCs w:val="24"/>
          <w:lang w:eastAsia="zh-CN"/>
        </w:rPr>
        <w:t>串口连接通讯。</w:t>
      </w:r>
      <w:r w:rsidR="00A0582A">
        <w:rPr>
          <w:rFonts w:eastAsiaTheme="minorEastAsia" w:hint="eastAsia"/>
          <w:sz w:val="24"/>
          <w:szCs w:val="24"/>
          <w:lang w:eastAsia="zh-CN"/>
        </w:rPr>
        <w:t>信号管脚定义参见表一。</w:t>
      </w:r>
      <w:r w:rsidR="002655DF">
        <w:rPr>
          <w:rFonts w:eastAsiaTheme="minorEastAsia" w:hint="eastAsia"/>
          <w:sz w:val="24"/>
          <w:szCs w:val="24"/>
          <w:lang w:eastAsia="zh-CN"/>
        </w:rPr>
        <w:t>UART</w:t>
      </w:r>
      <w:r w:rsidR="002655DF">
        <w:rPr>
          <w:rFonts w:eastAsiaTheme="minorEastAsia" w:hint="eastAsia"/>
          <w:sz w:val="24"/>
          <w:szCs w:val="24"/>
          <w:lang w:eastAsia="zh-CN"/>
        </w:rPr>
        <w:t>串口通信的主要传输数据信息有：</w:t>
      </w:r>
    </w:p>
    <w:p w:rsidR="002655DF" w:rsidRPr="002655DF" w:rsidRDefault="002655DF" w:rsidP="002655DF">
      <w:pPr>
        <w:pStyle w:val="a7"/>
        <w:numPr>
          <w:ilvl w:val="0"/>
          <w:numId w:val="7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2655DF">
        <w:rPr>
          <w:rFonts w:eastAsiaTheme="minorEastAsia" w:hint="eastAsia"/>
          <w:sz w:val="24"/>
          <w:szCs w:val="24"/>
          <w:lang w:eastAsia="zh-CN"/>
        </w:rPr>
        <w:t>来自主控板的</w:t>
      </w:r>
      <w:r w:rsidRPr="002655DF">
        <w:rPr>
          <w:rFonts w:eastAsiaTheme="minorEastAsia" w:hint="eastAsia"/>
          <w:sz w:val="24"/>
          <w:szCs w:val="24"/>
          <w:lang w:eastAsia="zh-CN"/>
        </w:rPr>
        <w:t>RTC</w:t>
      </w:r>
      <w:r w:rsidRPr="002655DF">
        <w:rPr>
          <w:rFonts w:eastAsiaTheme="minorEastAsia" w:hint="eastAsia"/>
          <w:sz w:val="24"/>
          <w:szCs w:val="24"/>
          <w:lang w:eastAsia="zh-CN"/>
        </w:rPr>
        <w:t>时钟信息；</w:t>
      </w:r>
    </w:p>
    <w:p w:rsidR="002655DF" w:rsidRDefault="002655DF" w:rsidP="002655DF">
      <w:pPr>
        <w:pStyle w:val="a7"/>
        <w:numPr>
          <w:ilvl w:val="0"/>
          <w:numId w:val="7"/>
        </w:numPr>
        <w:ind w:firstLineChars="0"/>
        <w:rPr>
          <w:rFonts w:eastAsiaTheme="minorEastAsia"/>
          <w:sz w:val="24"/>
          <w:szCs w:val="24"/>
          <w:lang w:eastAsia="zh-CN"/>
        </w:rPr>
      </w:pPr>
      <w:r w:rsidRPr="002655DF">
        <w:rPr>
          <w:rFonts w:eastAsiaTheme="minorEastAsia" w:hint="eastAsia"/>
          <w:sz w:val="24"/>
          <w:szCs w:val="24"/>
          <w:lang w:eastAsia="zh-CN"/>
        </w:rPr>
        <w:t>来自主控板的</w:t>
      </w:r>
      <w:r>
        <w:rPr>
          <w:rFonts w:eastAsiaTheme="minorEastAsia" w:hint="eastAsia"/>
          <w:sz w:val="24"/>
          <w:szCs w:val="24"/>
          <w:lang w:eastAsia="zh-CN"/>
        </w:rPr>
        <w:t>报警</w:t>
      </w:r>
      <w:r w:rsidRPr="002655DF">
        <w:rPr>
          <w:rFonts w:eastAsiaTheme="minorEastAsia" w:hint="eastAsia"/>
          <w:sz w:val="24"/>
          <w:szCs w:val="24"/>
          <w:lang w:eastAsia="zh-CN"/>
        </w:rPr>
        <w:t>信息</w:t>
      </w:r>
      <w:r>
        <w:rPr>
          <w:rFonts w:eastAsiaTheme="minorEastAsia" w:hint="eastAsia"/>
          <w:sz w:val="24"/>
          <w:szCs w:val="24"/>
          <w:lang w:eastAsia="zh-CN"/>
        </w:rPr>
        <w:t>；</w:t>
      </w:r>
    </w:p>
    <w:p w:rsidR="002655DF" w:rsidRPr="002655DF" w:rsidRDefault="002655DF" w:rsidP="002655DF">
      <w:pPr>
        <w:pStyle w:val="a7"/>
        <w:numPr>
          <w:ilvl w:val="0"/>
          <w:numId w:val="7"/>
        </w:numPr>
        <w:ind w:firstLineChars="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其它</w:t>
      </w:r>
    </w:p>
    <w:p w:rsidR="00D40E8C" w:rsidRDefault="00D40E8C" w:rsidP="00D40E8C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3.2.3  MCU</w:t>
      </w:r>
      <w:r>
        <w:rPr>
          <w:rFonts w:eastAsiaTheme="minorEastAsia" w:hint="eastAsia"/>
          <w:sz w:val="24"/>
          <w:szCs w:val="24"/>
          <w:lang w:eastAsia="zh-CN"/>
        </w:rPr>
        <w:t>与内部智能电池的数据通信</w:t>
      </w:r>
    </w:p>
    <w:p w:rsidR="00D40E8C" w:rsidRDefault="00D40E8C" w:rsidP="00A0582A">
      <w:pPr>
        <w:ind w:leftChars="200" w:left="440" w:firstLineChars="100" w:firstLine="24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MSP430FR5725</w:t>
      </w:r>
      <w:r>
        <w:rPr>
          <w:rFonts w:eastAsiaTheme="minorEastAsia" w:hint="eastAsia"/>
          <w:sz w:val="24"/>
          <w:szCs w:val="24"/>
          <w:lang w:eastAsia="zh-CN"/>
        </w:rPr>
        <w:t>可通过</w:t>
      </w:r>
      <w:r>
        <w:rPr>
          <w:rFonts w:eastAsiaTheme="minorEastAsia" w:hint="eastAsia"/>
          <w:sz w:val="24"/>
          <w:szCs w:val="24"/>
          <w:lang w:eastAsia="zh-CN"/>
        </w:rPr>
        <w:t>I</w:t>
      </w:r>
      <w:r w:rsidRPr="00D40E8C">
        <w:rPr>
          <w:rFonts w:eastAsiaTheme="minorEastAsia" w:hint="eastAsia"/>
          <w:sz w:val="24"/>
          <w:szCs w:val="24"/>
          <w:vertAlign w:val="superscript"/>
          <w:lang w:eastAsia="zh-CN"/>
        </w:rPr>
        <w:t>2</w:t>
      </w:r>
      <w:r>
        <w:rPr>
          <w:rFonts w:eastAsiaTheme="minorEastAsia" w:hint="eastAsia"/>
          <w:sz w:val="24"/>
          <w:szCs w:val="24"/>
          <w:lang w:eastAsia="zh-CN"/>
        </w:rPr>
        <w:t>C</w:t>
      </w:r>
      <w:r>
        <w:rPr>
          <w:rFonts w:eastAsiaTheme="minorEastAsia" w:hint="eastAsia"/>
          <w:sz w:val="24"/>
          <w:szCs w:val="24"/>
          <w:lang w:eastAsia="zh-CN"/>
        </w:rPr>
        <w:t>总线与内部智能电池的</w:t>
      </w:r>
      <w:r>
        <w:rPr>
          <w:rFonts w:eastAsiaTheme="minorEastAsia" w:hint="eastAsia"/>
          <w:sz w:val="24"/>
          <w:szCs w:val="24"/>
          <w:lang w:eastAsia="zh-CN"/>
        </w:rPr>
        <w:t>SM</w:t>
      </w:r>
      <w:r w:rsidR="00A0582A">
        <w:rPr>
          <w:rFonts w:eastAsiaTheme="minorEastAsia" w:hint="eastAsia"/>
          <w:sz w:val="24"/>
          <w:szCs w:val="24"/>
          <w:lang w:eastAsia="zh-CN"/>
        </w:rPr>
        <w:t>B</w:t>
      </w:r>
      <w:r>
        <w:rPr>
          <w:rFonts w:eastAsiaTheme="minorEastAsia" w:hint="eastAsia"/>
          <w:sz w:val="24"/>
          <w:szCs w:val="24"/>
          <w:lang w:eastAsia="zh-CN"/>
        </w:rPr>
        <w:t>us</w:t>
      </w:r>
      <w:r>
        <w:rPr>
          <w:rFonts w:eastAsiaTheme="minorEastAsia" w:hint="eastAsia"/>
          <w:sz w:val="24"/>
          <w:szCs w:val="24"/>
          <w:lang w:eastAsia="zh-CN"/>
        </w:rPr>
        <w:t>连接</w:t>
      </w:r>
      <w:r w:rsidR="00A0582A">
        <w:rPr>
          <w:rFonts w:eastAsiaTheme="minorEastAsia" w:hint="eastAsia"/>
          <w:sz w:val="24"/>
          <w:szCs w:val="24"/>
          <w:lang w:eastAsia="zh-CN"/>
        </w:rPr>
        <w:t>，通讯协议符合</w:t>
      </w:r>
      <w:r w:rsidR="00A0582A">
        <w:rPr>
          <w:rFonts w:eastAsiaTheme="minorEastAsia" w:hint="eastAsia"/>
          <w:sz w:val="24"/>
          <w:szCs w:val="24"/>
          <w:lang w:eastAsia="zh-CN"/>
        </w:rPr>
        <w:t>SMBus 2.0</w:t>
      </w:r>
      <w:r w:rsidR="00A0582A">
        <w:rPr>
          <w:rFonts w:eastAsiaTheme="minorEastAsia" w:hint="eastAsia"/>
          <w:sz w:val="24"/>
          <w:szCs w:val="24"/>
          <w:lang w:eastAsia="zh-CN"/>
        </w:rPr>
        <w:t>。信号管脚定义参见表一。</w:t>
      </w:r>
    </w:p>
    <w:p w:rsidR="00A0582A" w:rsidRDefault="00A0582A" w:rsidP="00A0582A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3.2.4  MCU</w:t>
      </w:r>
      <w:r>
        <w:rPr>
          <w:rFonts w:eastAsiaTheme="minorEastAsia" w:hint="eastAsia"/>
          <w:sz w:val="24"/>
          <w:szCs w:val="24"/>
          <w:lang w:eastAsia="zh-CN"/>
        </w:rPr>
        <w:t>的</w:t>
      </w:r>
      <w:r>
        <w:rPr>
          <w:rFonts w:eastAsiaTheme="minorEastAsia" w:hint="eastAsia"/>
          <w:sz w:val="24"/>
          <w:szCs w:val="24"/>
          <w:lang w:eastAsia="zh-CN"/>
        </w:rPr>
        <w:t>IO</w:t>
      </w:r>
      <w:r>
        <w:rPr>
          <w:rFonts w:eastAsiaTheme="minorEastAsia" w:hint="eastAsia"/>
          <w:sz w:val="24"/>
          <w:szCs w:val="24"/>
          <w:lang w:eastAsia="zh-CN"/>
        </w:rPr>
        <w:t>控制</w:t>
      </w:r>
    </w:p>
    <w:p w:rsidR="00A0582A" w:rsidRDefault="00A0582A" w:rsidP="00D40E8C">
      <w:pPr>
        <w:ind w:firstLineChars="300" w:firstLine="72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MSP430FR5725</w:t>
      </w:r>
      <w:r>
        <w:rPr>
          <w:rFonts w:eastAsiaTheme="minorEastAsia" w:hint="eastAsia"/>
          <w:sz w:val="24"/>
          <w:szCs w:val="24"/>
          <w:lang w:eastAsia="zh-CN"/>
        </w:rPr>
        <w:t>选用</w:t>
      </w:r>
      <w:r>
        <w:rPr>
          <w:rFonts w:eastAsiaTheme="minorEastAsia" w:hint="eastAsia"/>
          <w:sz w:val="24"/>
          <w:szCs w:val="24"/>
          <w:lang w:eastAsia="zh-CN"/>
        </w:rPr>
        <w:t>4</w:t>
      </w:r>
      <w:r>
        <w:rPr>
          <w:rFonts w:eastAsiaTheme="minorEastAsia" w:hint="eastAsia"/>
          <w:sz w:val="24"/>
          <w:szCs w:val="24"/>
          <w:lang w:eastAsia="zh-CN"/>
        </w:rPr>
        <w:t>位通用</w:t>
      </w:r>
      <w:r>
        <w:rPr>
          <w:rFonts w:eastAsiaTheme="minorEastAsia" w:hint="eastAsia"/>
          <w:sz w:val="24"/>
          <w:szCs w:val="24"/>
          <w:lang w:eastAsia="zh-CN"/>
        </w:rPr>
        <w:t>IO</w:t>
      </w:r>
      <w:r>
        <w:rPr>
          <w:rFonts w:eastAsiaTheme="minorEastAsia" w:hint="eastAsia"/>
          <w:sz w:val="24"/>
          <w:szCs w:val="24"/>
          <w:lang w:eastAsia="zh-CN"/>
        </w:rPr>
        <w:t>管脚作为控制输出。</w:t>
      </w:r>
    </w:p>
    <w:p w:rsidR="00A0582A" w:rsidRDefault="00A0582A" w:rsidP="00A0582A">
      <w:pPr>
        <w:ind w:firstLine="46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1.  </w:t>
      </w:r>
      <w:r>
        <w:rPr>
          <w:rFonts w:eastAsiaTheme="minorEastAsia" w:hint="eastAsia"/>
          <w:sz w:val="24"/>
          <w:szCs w:val="24"/>
          <w:lang w:eastAsia="zh-CN"/>
        </w:rPr>
        <w:t>电池充电使能控制位：</w:t>
      </w:r>
    </w:p>
    <w:p w:rsidR="00A0582A" w:rsidRDefault="00A0582A" w:rsidP="00E7182B">
      <w:pPr>
        <w:ind w:leftChars="250" w:left="550" w:firstLineChars="150" w:firstLine="36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lastRenderedPageBreak/>
        <w:t>MSP430FR5725</w:t>
      </w:r>
      <w:r>
        <w:rPr>
          <w:rFonts w:eastAsiaTheme="minorEastAsia" w:hint="eastAsia"/>
          <w:sz w:val="24"/>
          <w:szCs w:val="24"/>
          <w:lang w:eastAsia="zh-CN"/>
        </w:rPr>
        <w:t>通过监测</w:t>
      </w:r>
      <w:r w:rsidR="005268D9">
        <w:rPr>
          <w:rFonts w:eastAsiaTheme="minorEastAsia" w:hint="eastAsia"/>
          <w:sz w:val="24"/>
          <w:szCs w:val="24"/>
          <w:lang w:eastAsia="zh-CN"/>
        </w:rPr>
        <w:t>内部电池电压、充电电流及与内部电池的数据通信来管理内部电池的充电，通过电池充电使能控制位开启或关闭充电管理芯片</w:t>
      </w:r>
      <w:r w:rsidR="005268D9">
        <w:rPr>
          <w:rFonts w:eastAsiaTheme="minorEastAsia" w:hint="eastAsia"/>
          <w:sz w:val="24"/>
          <w:szCs w:val="24"/>
          <w:lang w:eastAsia="zh-CN"/>
        </w:rPr>
        <w:t>MAX1873</w:t>
      </w:r>
      <w:r w:rsidR="005268D9">
        <w:rPr>
          <w:rFonts w:eastAsiaTheme="minorEastAsia" w:hint="eastAsia"/>
          <w:sz w:val="24"/>
          <w:szCs w:val="24"/>
          <w:lang w:eastAsia="zh-CN"/>
        </w:rPr>
        <w:t>的充电功能，高电平“</w:t>
      </w:r>
      <w:r w:rsidR="005268D9">
        <w:rPr>
          <w:rFonts w:eastAsiaTheme="minorEastAsia" w:hint="eastAsia"/>
          <w:sz w:val="24"/>
          <w:szCs w:val="24"/>
          <w:lang w:eastAsia="zh-CN"/>
        </w:rPr>
        <w:t>1</w:t>
      </w:r>
      <w:r w:rsidR="005268D9">
        <w:rPr>
          <w:rFonts w:eastAsiaTheme="minorEastAsia" w:hint="eastAsia"/>
          <w:sz w:val="24"/>
          <w:szCs w:val="24"/>
          <w:lang w:eastAsia="zh-CN"/>
        </w:rPr>
        <w:t>”关闭电池充电，低电平“</w:t>
      </w:r>
      <w:r w:rsidR="005268D9">
        <w:rPr>
          <w:rFonts w:eastAsiaTheme="minorEastAsia" w:hint="eastAsia"/>
          <w:sz w:val="24"/>
          <w:szCs w:val="24"/>
          <w:lang w:eastAsia="zh-CN"/>
        </w:rPr>
        <w:t>0</w:t>
      </w:r>
      <w:r w:rsidR="005268D9">
        <w:rPr>
          <w:rFonts w:eastAsiaTheme="minorEastAsia" w:hint="eastAsia"/>
          <w:sz w:val="24"/>
          <w:szCs w:val="24"/>
          <w:lang w:eastAsia="zh-CN"/>
        </w:rPr>
        <w:t>”开启电池充电，信号管脚定义参见表一。</w:t>
      </w:r>
    </w:p>
    <w:p w:rsidR="005268D9" w:rsidRDefault="005268D9" w:rsidP="005268D9">
      <w:pPr>
        <w:ind w:firstLine="46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2.  AC</w:t>
      </w:r>
      <w:r>
        <w:rPr>
          <w:rFonts w:eastAsiaTheme="minorEastAsia" w:hint="eastAsia"/>
          <w:sz w:val="24"/>
          <w:szCs w:val="24"/>
          <w:lang w:eastAsia="zh-CN"/>
        </w:rPr>
        <w:t>供电绿色</w:t>
      </w:r>
      <w:r>
        <w:rPr>
          <w:rFonts w:eastAsiaTheme="minorEastAsia" w:hint="eastAsia"/>
          <w:sz w:val="24"/>
          <w:szCs w:val="24"/>
          <w:lang w:eastAsia="zh-CN"/>
        </w:rPr>
        <w:t>LED</w:t>
      </w:r>
      <w:r>
        <w:rPr>
          <w:rFonts w:eastAsiaTheme="minorEastAsia" w:hint="eastAsia"/>
          <w:sz w:val="24"/>
          <w:szCs w:val="24"/>
          <w:lang w:eastAsia="zh-CN"/>
        </w:rPr>
        <w:t>显示控制位：</w:t>
      </w:r>
    </w:p>
    <w:p w:rsidR="005268D9" w:rsidRDefault="005268D9" w:rsidP="00E7182B">
      <w:pPr>
        <w:ind w:leftChars="250" w:left="550" w:firstLineChars="150" w:firstLine="36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MSP430FR5725</w:t>
      </w:r>
      <w:r>
        <w:rPr>
          <w:rFonts w:eastAsiaTheme="minorEastAsia" w:hint="eastAsia"/>
          <w:sz w:val="24"/>
          <w:szCs w:val="24"/>
          <w:lang w:eastAsia="zh-CN"/>
        </w:rPr>
        <w:t>在系统由</w:t>
      </w:r>
      <w:r>
        <w:rPr>
          <w:rFonts w:eastAsiaTheme="minorEastAsia" w:hint="eastAsia"/>
          <w:sz w:val="24"/>
          <w:szCs w:val="24"/>
          <w:lang w:eastAsia="zh-CN"/>
        </w:rPr>
        <w:t>AC</w:t>
      </w:r>
      <w:r>
        <w:rPr>
          <w:rFonts w:eastAsiaTheme="minorEastAsia" w:hint="eastAsia"/>
          <w:sz w:val="24"/>
          <w:szCs w:val="24"/>
          <w:lang w:eastAsia="zh-CN"/>
        </w:rPr>
        <w:t>网电供电时（参见</w:t>
      </w:r>
      <w:r>
        <w:rPr>
          <w:rFonts w:eastAsiaTheme="minorEastAsia" w:hint="eastAsia"/>
          <w:sz w:val="24"/>
          <w:szCs w:val="24"/>
          <w:lang w:eastAsia="zh-CN"/>
        </w:rPr>
        <w:t>3.2.1</w:t>
      </w:r>
      <w:r>
        <w:rPr>
          <w:rFonts w:eastAsiaTheme="minorEastAsia" w:hint="eastAsia"/>
          <w:sz w:val="24"/>
          <w:szCs w:val="24"/>
          <w:lang w:eastAsia="zh-CN"/>
        </w:rPr>
        <w:t>）接通</w:t>
      </w:r>
      <w:r w:rsidR="00E7182B">
        <w:rPr>
          <w:rFonts w:eastAsiaTheme="minorEastAsia" w:hint="eastAsia"/>
          <w:sz w:val="24"/>
          <w:szCs w:val="24"/>
          <w:lang w:eastAsia="zh-CN"/>
        </w:rPr>
        <w:t>绿色</w:t>
      </w:r>
      <w:r w:rsidR="00E7182B">
        <w:rPr>
          <w:rFonts w:eastAsiaTheme="minorEastAsia" w:hint="eastAsia"/>
          <w:sz w:val="24"/>
          <w:szCs w:val="24"/>
          <w:lang w:eastAsia="zh-CN"/>
        </w:rPr>
        <w:t>LED</w:t>
      </w:r>
      <w:r w:rsidR="00E7182B">
        <w:rPr>
          <w:rFonts w:eastAsiaTheme="minorEastAsia" w:hint="eastAsia"/>
          <w:sz w:val="24"/>
          <w:szCs w:val="24"/>
          <w:lang w:eastAsia="zh-CN"/>
        </w:rPr>
        <w:t>显示，在其它电源供电时关闭绿色</w:t>
      </w:r>
      <w:r w:rsidR="00E7182B">
        <w:rPr>
          <w:rFonts w:eastAsiaTheme="minorEastAsia" w:hint="eastAsia"/>
          <w:sz w:val="24"/>
          <w:szCs w:val="24"/>
          <w:lang w:eastAsia="zh-CN"/>
        </w:rPr>
        <w:t>LED</w:t>
      </w:r>
      <w:r w:rsidR="00E7182B">
        <w:rPr>
          <w:rFonts w:eastAsiaTheme="minorEastAsia" w:hint="eastAsia"/>
          <w:sz w:val="24"/>
          <w:szCs w:val="24"/>
          <w:lang w:eastAsia="zh-CN"/>
        </w:rPr>
        <w:t>显示，</w:t>
      </w:r>
      <w:r w:rsidR="00E7182B" w:rsidRPr="004B0846">
        <w:rPr>
          <w:rFonts w:eastAsiaTheme="minorEastAsia" w:hint="eastAsia"/>
          <w:sz w:val="24"/>
          <w:szCs w:val="24"/>
          <w:lang w:eastAsia="zh-CN"/>
        </w:rPr>
        <w:t>高电平“</w:t>
      </w:r>
      <w:r w:rsidR="00E7182B" w:rsidRPr="004B0846">
        <w:rPr>
          <w:rFonts w:eastAsiaTheme="minorEastAsia" w:hint="eastAsia"/>
          <w:sz w:val="24"/>
          <w:szCs w:val="24"/>
          <w:lang w:eastAsia="zh-CN"/>
        </w:rPr>
        <w:t>1</w:t>
      </w:r>
      <w:r w:rsidR="00E7182B" w:rsidRPr="004B0846">
        <w:rPr>
          <w:rFonts w:eastAsiaTheme="minorEastAsia" w:hint="eastAsia"/>
          <w:sz w:val="24"/>
          <w:szCs w:val="24"/>
          <w:lang w:eastAsia="zh-CN"/>
        </w:rPr>
        <w:t>”</w:t>
      </w:r>
      <w:r w:rsidR="00E7182B">
        <w:rPr>
          <w:rFonts w:eastAsiaTheme="minorEastAsia" w:hint="eastAsia"/>
          <w:sz w:val="24"/>
          <w:szCs w:val="24"/>
          <w:lang w:eastAsia="zh-CN"/>
        </w:rPr>
        <w:t>开启绿色</w:t>
      </w:r>
      <w:r w:rsidR="00E7182B">
        <w:rPr>
          <w:rFonts w:eastAsiaTheme="minorEastAsia" w:hint="eastAsia"/>
          <w:sz w:val="24"/>
          <w:szCs w:val="24"/>
          <w:lang w:eastAsia="zh-CN"/>
        </w:rPr>
        <w:t>LED</w:t>
      </w:r>
      <w:r w:rsidR="00E7182B">
        <w:rPr>
          <w:rFonts w:eastAsiaTheme="minorEastAsia" w:hint="eastAsia"/>
          <w:sz w:val="24"/>
          <w:szCs w:val="24"/>
          <w:lang w:eastAsia="zh-CN"/>
        </w:rPr>
        <w:t>显示，低电平“</w:t>
      </w:r>
      <w:r w:rsidR="00E7182B">
        <w:rPr>
          <w:rFonts w:eastAsiaTheme="minorEastAsia" w:hint="eastAsia"/>
          <w:sz w:val="24"/>
          <w:szCs w:val="24"/>
          <w:lang w:eastAsia="zh-CN"/>
        </w:rPr>
        <w:t>0</w:t>
      </w:r>
      <w:r w:rsidR="00E7182B">
        <w:rPr>
          <w:rFonts w:eastAsiaTheme="minorEastAsia" w:hint="eastAsia"/>
          <w:sz w:val="24"/>
          <w:szCs w:val="24"/>
          <w:lang w:eastAsia="zh-CN"/>
        </w:rPr>
        <w:t>”关闭绿色</w:t>
      </w:r>
      <w:r w:rsidR="00E7182B">
        <w:rPr>
          <w:rFonts w:eastAsiaTheme="minorEastAsia" w:hint="eastAsia"/>
          <w:sz w:val="24"/>
          <w:szCs w:val="24"/>
          <w:lang w:eastAsia="zh-CN"/>
        </w:rPr>
        <w:t>LED</w:t>
      </w:r>
      <w:r w:rsidR="00E7182B">
        <w:rPr>
          <w:rFonts w:eastAsiaTheme="minorEastAsia" w:hint="eastAsia"/>
          <w:sz w:val="24"/>
          <w:szCs w:val="24"/>
          <w:lang w:eastAsia="zh-CN"/>
        </w:rPr>
        <w:t>显示，在系统上电自检过程中，可接通开启绿色</w:t>
      </w:r>
      <w:r w:rsidR="00E7182B">
        <w:rPr>
          <w:rFonts w:eastAsiaTheme="minorEastAsia" w:hint="eastAsia"/>
          <w:sz w:val="24"/>
          <w:szCs w:val="24"/>
          <w:lang w:eastAsia="zh-CN"/>
        </w:rPr>
        <w:t>LED</w:t>
      </w:r>
      <w:r w:rsidR="00E7182B">
        <w:rPr>
          <w:rFonts w:eastAsiaTheme="minorEastAsia" w:hint="eastAsia"/>
          <w:sz w:val="24"/>
          <w:szCs w:val="24"/>
          <w:lang w:eastAsia="zh-CN"/>
        </w:rPr>
        <w:t>显示或以低频闪烁</w:t>
      </w:r>
      <w:r w:rsidR="00636D73">
        <w:rPr>
          <w:rFonts w:eastAsiaTheme="minorEastAsia" w:hint="eastAsia"/>
          <w:sz w:val="24"/>
          <w:szCs w:val="24"/>
          <w:lang w:eastAsia="zh-CN"/>
        </w:rPr>
        <w:t>3</w:t>
      </w:r>
      <w:r w:rsidR="00636D73">
        <w:rPr>
          <w:rFonts w:eastAsiaTheme="minorEastAsia" w:hint="eastAsia"/>
          <w:sz w:val="24"/>
          <w:szCs w:val="24"/>
          <w:lang w:eastAsia="zh-CN"/>
        </w:rPr>
        <w:t>次</w:t>
      </w:r>
      <w:r>
        <w:rPr>
          <w:rFonts w:eastAsiaTheme="minorEastAsia" w:hint="eastAsia"/>
          <w:sz w:val="24"/>
          <w:szCs w:val="24"/>
          <w:lang w:eastAsia="zh-CN"/>
        </w:rPr>
        <w:t>。信号管脚定义参见表一。</w:t>
      </w:r>
    </w:p>
    <w:p w:rsidR="00E7182B" w:rsidRDefault="00E7182B" w:rsidP="00E7182B">
      <w:pPr>
        <w:ind w:firstLine="46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3.  </w:t>
      </w:r>
      <w:r>
        <w:rPr>
          <w:rFonts w:eastAsiaTheme="minorEastAsia" w:hint="eastAsia"/>
          <w:sz w:val="24"/>
          <w:szCs w:val="24"/>
          <w:lang w:eastAsia="zh-CN"/>
        </w:rPr>
        <w:t>备份电池供电白色</w:t>
      </w:r>
      <w:r>
        <w:rPr>
          <w:rFonts w:eastAsiaTheme="minorEastAsia" w:hint="eastAsia"/>
          <w:sz w:val="24"/>
          <w:szCs w:val="24"/>
          <w:lang w:eastAsia="zh-CN"/>
        </w:rPr>
        <w:t>LED</w:t>
      </w:r>
      <w:r>
        <w:rPr>
          <w:rFonts w:eastAsiaTheme="minorEastAsia" w:hint="eastAsia"/>
          <w:sz w:val="24"/>
          <w:szCs w:val="24"/>
          <w:lang w:eastAsia="zh-CN"/>
        </w:rPr>
        <w:t>显示控制位：</w:t>
      </w:r>
    </w:p>
    <w:p w:rsidR="00E7182B" w:rsidRDefault="00E7182B" w:rsidP="00E7182B">
      <w:pPr>
        <w:ind w:leftChars="250" w:left="550" w:firstLineChars="150" w:firstLine="36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MSP430FR5725</w:t>
      </w:r>
      <w:r>
        <w:rPr>
          <w:rFonts w:eastAsiaTheme="minorEastAsia" w:hint="eastAsia"/>
          <w:sz w:val="24"/>
          <w:szCs w:val="24"/>
          <w:lang w:eastAsia="zh-CN"/>
        </w:rPr>
        <w:t>在系统由外接备份电池供电时（参见</w:t>
      </w:r>
      <w:r>
        <w:rPr>
          <w:rFonts w:eastAsiaTheme="minorEastAsia" w:hint="eastAsia"/>
          <w:sz w:val="24"/>
          <w:szCs w:val="24"/>
          <w:lang w:eastAsia="zh-CN"/>
        </w:rPr>
        <w:t>3.2.1</w:t>
      </w:r>
      <w:r>
        <w:rPr>
          <w:rFonts w:eastAsiaTheme="minorEastAsia" w:hint="eastAsia"/>
          <w:sz w:val="24"/>
          <w:szCs w:val="24"/>
          <w:lang w:eastAsia="zh-CN"/>
        </w:rPr>
        <w:t>）接通白色</w:t>
      </w:r>
      <w:r>
        <w:rPr>
          <w:rFonts w:eastAsiaTheme="minorEastAsia" w:hint="eastAsia"/>
          <w:sz w:val="24"/>
          <w:szCs w:val="24"/>
          <w:lang w:eastAsia="zh-CN"/>
        </w:rPr>
        <w:t>LED</w:t>
      </w:r>
      <w:r>
        <w:rPr>
          <w:rFonts w:eastAsiaTheme="minorEastAsia" w:hint="eastAsia"/>
          <w:sz w:val="24"/>
          <w:szCs w:val="24"/>
          <w:lang w:eastAsia="zh-CN"/>
        </w:rPr>
        <w:t>显示，在其它电源供电时关闭白色</w:t>
      </w:r>
      <w:r>
        <w:rPr>
          <w:rFonts w:eastAsiaTheme="minorEastAsia" w:hint="eastAsia"/>
          <w:sz w:val="24"/>
          <w:szCs w:val="24"/>
          <w:lang w:eastAsia="zh-CN"/>
        </w:rPr>
        <w:t>LED</w:t>
      </w:r>
      <w:r>
        <w:rPr>
          <w:rFonts w:eastAsiaTheme="minorEastAsia" w:hint="eastAsia"/>
          <w:sz w:val="24"/>
          <w:szCs w:val="24"/>
          <w:lang w:eastAsia="zh-CN"/>
        </w:rPr>
        <w:t>显示，</w:t>
      </w:r>
      <w:r w:rsidRPr="004B0846">
        <w:rPr>
          <w:rFonts w:eastAsiaTheme="minorEastAsia" w:hint="eastAsia"/>
          <w:sz w:val="24"/>
          <w:szCs w:val="24"/>
          <w:lang w:eastAsia="zh-CN"/>
        </w:rPr>
        <w:t>高电平“</w:t>
      </w:r>
      <w:r w:rsidRPr="004B0846">
        <w:rPr>
          <w:rFonts w:eastAsiaTheme="minorEastAsia" w:hint="eastAsia"/>
          <w:sz w:val="24"/>
          <w:szCs w:val="24"/>
          <w:lang w:eastAsia="zh-CN"/>
        </w:rPr>
        <w:t>1</w:t>
      </w:r>
      <w:r w:rsidRPr="004B0846">
        <w:rPr>
          <w:rFonts w:eastAsiaTheme="minorEastAsia" w:hint="eastAsia"/>
          <w:sz w:val="24"/>
          <w:szCs w:val="24"/>
          <w:lang w:eastAsia="zh-CN"/>
        </w:rPr>
        <w:t>”</w:t>
      </w:r>
      <w:r>
        <w:rPr>
          <w:rFonts w:eastAsiaTheme="minorEastAsia" w:hint="eastAsia"/>
          <w:sz w:val="24"/>
          <w:szCs w:val="24"/>
          <w:lang w:eastAsia="zh-CN"/>
        </w:rPr>
        <w:t>开启白色</w:t>
      </w:r>
      <w:r>
        <w:rPr>
          <w:rFonts w:eastAsiaTheme="minorEastAsia" w:hint="eastAsia"/>
          <w:sz w:val="24"/>
          <w:szCs w:val="24"/>
          <w:lang w:eastAsia="zh-CN"/>
        </w:rPr>
        <w:t>LED</w:t>
      </w:r>
      <w:r>
        <w:rPr>
          <w:rFonts w:eastAsiaTheme="minorEastAsia" w:hint="eastAsia"/>
          <w:sz w:val="24"/>
          <w:szCs w:val="24"/>
          <w:lang w:eastAsia="zh-CN"/>
        </w:rPr>
        <w:t>显示，低电平“</w:t>
      </w:r>
      <w:r>
        <w:rPr>
          <w:rFonts w:eastAsiaTheme="minorEastAsia" w:hint="eastAsia"/>
          <w:sz w:val="24"/>
          <w:szCs w:val="24"/>
          <w:lang w:eastAsia="zh-CN"/>
        </w:rPr>
        <w:t>0</w:t>
      </w:r>
      <w:r>
        <w:rPr>
          <w:rFonts w:eastAsiaTheme="minorEastAsia" w:hint="eastAsia"/>
          <w:sz w:val="24"/>
          <w:szCs w:val="24"/>
          <w:lang w:eastAsia="zh-CN"/>
        </w:rPr>
        <w:t>”关白绿色</w:t>
      </w:r>
      <w:r>
        <w:rPr>
          <w:rFonts w:eastAsiaTheme="minorEastAsia" w:hint="eastAsia"/>
          <w:sz w:val="24"/>
          <w:szCs w:val="24"/>
          <w:lang w:eastAsia="zh-CN"/>
        </w:rPr>
        <w:t>LED</w:t>
      </w:r>
      <w:r>
        <w:rPr>
          <w:rFonts w:eastAsiaTheme="minorEastAsia" w:hint="eastAsia"/>
          <w:sz w:val="24"/>
          <w:szCs w:val="24"/>
          <w:lang w:eastAsia="zh-CN"/>
        </w:rPr>
        <w:t>显示，在系统上电自检过程中，可接通开启白色</w:t>
      </w:r>
      <w:r>
        <w:rPr>
          <w:rFonts w:eastAsiaTheme="minorEastAsia" w:hint="eastAsia"/>
          <w:sz w:val="24"/>
          <w:szCs w:val="24"/>
          <w:lang w:eastAsia="zh-CN"/>
        </w:rPr>
        <w:t>LED</w:t>
      </w:r>
      <w:r>
        <w:rPr>
          <w:rFonts w:eastAsiaTheme="minorEastAsia" w:hint="eastAsia"/>
          <w:sz w:val="24"/>
          <w:szCs w:val="24"/>
          <w:lang w:eastAsia="zh-CN"/>
        </w:rPr>
        <w:t>显示或以低频闪烁</w:t>
      </w:r>
      <w:r w:rsidR="00636D73">
        <w:rPr>
          <w:rFonts w:eastAsiaTheme="minorEastAsia" w:hint="eastAsia"/>
          <w:sz w:val="24"/>
          <w:szCs w:val="24"/>
          <w:lang w:eastAsia="zh-CN"/>
        </w:rPr>
        <w:t>3</w:t>
      </w:r>
      <w:r w:rsidR="00636D73">
        <w:rPr>
          <w:rFonts w:eastAsiaTheme="minorEastAsia" w:hint="eastAsia"/>
          <w:sz w:val="24"/>
          <w:szCs w:val="24"/>
          <w:lang w:eastAsia="zh-CN"/>
        </w:rPr>
        <w:t>次</w:t>
      </w:r>
      <w:r>
        <w:rPr>
          <w:rFonts w:eastAsiaTheme="minorEastAsia" w:hint="eastAsia"/>
          <w:sz w:val="24"/>
          <w:szCs w:val="24"/>
          <w:lang w:eastAsia="zh-CN"/>
        </w:rPr>
        <w:t>。信号管脚定义参见表一。</w:t>
      </w:r>
    </w:p>
    <w:p w:rsidR="00E7182B" w:rsidRDefault="00E7182B" w:rsidP="00E7182B">
      <w:pPr>
        <w:ind w:firstLine="465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4.  </w:t>
      </w:r>
      <w:r>
        <w:rPr>
          <w:rFonts w:eastAsiaTheme="minorEastAsia" w:hint="eastAsia"/>
          <w:sz w:val="24"/>
          <w:szCs w:val="24"/>
          <w:lang w:eastAsia="zh-CN"/>
        </w:rPr>
        <w:t>内部电池供电蓝色</w:t>
      </w:r>
      <w:r>
        <w:rPr>
          <w:rFonts w:eastAsiaTheme="minorEastAsia" w:hint="eastAsia"/>
          <w:sz w:val="24"/>
          <w:szCs w:val="24"/>
          <w:lang w:eastAsia="zh-CN"/>
        </w:rPr>
        <w:t>LED</w:t>
      </w:r>
      <w:r>
        <w:rPr>
          <w:rFonts w:eastAsiaTheme="minorEastAsia" w:hint="eastAsia"/>
          <w:sz w:val="24"/>
          <w:szCs w:val="24"/>
          <w:lang w:eastAsia="zh-CN"/>
        </w:rPr>
        <w:t>显示控制位：</w:t>
      </w:r>
    </w:p>
    <w:p w:rsidR="00E7182B" w:rsidRDefault="00E7182B" w:rsidP="00E7182B">
      <w:pPr>
        <w:ind w:leftChars="250" w:left="550" w:firstLineChars="150" w:firstLine="36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MSP430FR5725</w:t>
      </w:r>
      <w:r>
        <w:rPr>
          <w:rFonts w:eastAsiaTheme="minorEastAsia" w:hint="eastAsia"/>
          <w:sz w:val="24"/>
          <w:szCs w:val="24"/>
          <w:lang w:eastAsia="zh-CN"/>
        </w:rPr>
        <w:t>在系统由内部电池供电时（参见</w:t>
      </w:r>
      <w:r>
        <w:rPr>
          <w:rFonts w:eastAsiaTheme="minorEastAsia" w:hint="eastAsia"/>
          <w:sz w:val="24"/>
          <w:szCs w:val="24"/>
          <w:lang w:eastAsia="zh-CN"/>
        </w:rPr>
        <w:t>3.2.1</w:t>
      </w:r>
      <w:r>
        <w:rPr>
          <w:rFonts w:eastAsiaTheme="minorEastAsia" w:hint="eastAsia"/>
          <w:sz w:val="24"/>
          <w:szCs w:val="24"/>
          <w:lang w:eastAsia="zh-CN"/>
        </w:rPr>
        <w:t>）接通蓝色</w:t>
      </w:r>
      <w:r>
        <w:rPr>
          <w:rFonts w:eastAsiaTheme="minorEastAsia" w:hint="eastAsia"/>
          <w:sz w:val="24"/>
          <w:szCs w:val="24"/>
          <w:lang w:eastAsia="zh-CN"/>
        </w:rPr>
        <w:t>LED</w:t>
      </w:r>
      <w:r>
        <w:rPr>
          <w:rFonts w:eastAsiaTheme="minorEastAsia" w:hint="eastAsia"/>
          <w:sz w:val="24"/>
          <w:szCs w:val="24"/>
          <w:lang w:eastAsia="zh-CN"/>
        </w:rPr>
        <w:t>显示，在其它电源供电时关闭蓝色</w:t>
      </w:r>
      <w:r>
        <w:rPr>
          <w:rFonts w:eastAsiaTheme="minorEastAsia" w:hint="eastAsia"/>
          <w:sz w:val="24"/>
          <w:szCs w:val="24"/>
          <w:lang w:eastAsia="zh-CN"/>
        </w:rPr>
        <w:t>LED</w:t>
      </w:r>
      <w:r>
        <w:rPr>
          <w:rFonts w:eastAsiaTheme="minorEastAsia" w:hint="eastAsia"/>
          <w:sz w:val="24"/>
          <w:szCs w:val="24"/>
          <w:lang w:eastAsia="zh-CN"/>
        </w:rPr>
        <w:t>显示，</w:t>
      </w:r>
      <w:r w:rsidRPr="004B0846">
        <w:rPr>
          <w:rFonts w:eastAsiaTheme="minorEastAsia" w:hint="eastAsia"/>
          <w:sz w:val="24"/>
          <w:szCs w:val="24"/>
          <w:lang w:eastAsia="zh-CN"/>
        </w:rPr>
        <w:t>高电平“</w:t>
      </w:r>
      <w:r w:rsidRPr="004B0846">
        <w:rPr>
          <w:rFonts w:eastAsiaTheme="minorEastAsia" w:hint="eastAsia"/>
          <w:sz w:val="24"/>
          <w:szCs w:val="24"/>
          <w:lang w:eastAsia="zh-CN"/>
        </w:rPr>
        <w:t>1</w:t>
      </w:r>
      <w:r w:rsidRPr="004B0846">
        <w:rPr>
          <w:rFonts w:eastAsiaTheme="minorEastAsia" w:hint="eastAsia"/>
          <w:sz w:val="24"/>
          <w:szCs w:val="24"/>
          <w:lang w:eastAsia="zh-CN"/>
        </w:rPr>
        <w:t>”</w:t>
      </w:r>
      <w:r>
        <w:rPr>
          <w:rFonts w:eastAsiaTheme="minorEastAsia" w:hint="eastAsia"/>
          <w:sz w:val="24"/>
          <w:szCs w:val="24"/>
          <w:lang w:eastAsia="zh-CN"/>
        </w:rPr>
        <w:t>开启蓝色</w:t>
      </w:r>
      <w:r>
        <w:rPr>
          <w:rFonts w:eastAsiaTheme="minorEastAsia" w:hint="eastAsia"/>
          <w:sz w:val="24"/>
          <w:szCs w:val="24"/>
          <w:lang w:eastAsia="zh-CN"/>
        </w:rPr>
        <w:t>LED</w:t>
      </w:r>
      <w:r>
        <w:rPr>
          <w:rFonts w:eastAsiaTheme="minorEastAsia" w:hint="eastAsia"/>
          <w:sz w:val="24"/>
          <w:szCs w:val="24"/>
          <w:lang w:eastAsia="zh-CN"/>
        </w:rPr>
        <w:t>显示，低电平“</w:t>
      </w:r>
      <w:r>
        <w:rPr>
          <w:rFonts w:eastAsiaTheme="minorEastAsia" w:hint="eastAsia"/>
          <w:sz w:val="24"/>
          <w:szCs w:val="24"/>
          <w:lang w:eastAsia="zh-CN"/>
        </w:rPr>
        <w:t>0</w:t>
      </w:r>
      <w:r>
        <w:rPr>
          <w:rFonts w:eastAsiaTheme="minorEastAsia" w:hint="eastAsia"/>
          <w:sz w:val="24"/>
          <w:szCs w:val="24"/>
          <w:lang w:eastAsia="zh-CN"/>
        </w:rPr>
        <w:t>”关蓝绿色</w:t>
      </w:r>
      <w:r>
        <w:rPr>
          <w:rFonts w:eastAsiaTheme="minorEastAsia" w:hint="eastAsia"/>
          <w:sz w:val="24"/>
          <w:szCs w:val="24"/>
          <w:lang w:eastAsia="zh-CN"/>
        </w:rPr>
        <w:t>LED</w:t>
      </w:r>
      <w:r>
        <w:rPr>
          <w:rFonts w:eastAsiaTheme="minorEastAsia" w:hint="eastAsia"/>
          <w:sz w:val="24"/>
          <w:szCs w:val="24"/>
          <w:lang w:eastAsia="zh-CN"/>
        </w:rPr>
        <w:t>显示，在系统上电自检过程中，可接通开启蓝色</w:t>
      </w:r>
      <w:r>
        <w:rPr>
          <w:rFonts w:eastAsiaTheme="minorEastAsia" w:hint="eastAsia"/>
          <w:sz w:val="24"/>
          <w:szCs w:val="24"/>
          <w:lang w:eastAsia="zh-CN"/>
        </w:rPr>
        <w:t>LED</w:t>
      </w:r>
      <w:r>
        <w:rPr>
          <w:rFonts w:eastAsiaTheme="minorEastAsia" w:hint="eastAsia"/>
          <w:sz w:val="24"/>
          <w:szCs w:val="24"/>
          <w:lang w:eastAsia="zh-CN"/>
        </w:rPr>
        <w:t>显示或以低频闪烁</w:t>
      </w:r>
      <w:r w:rsidR="00636D73">
        <w:rPr>
          <w:rFonts w:eastAsiaTheme="minorEastAsia" w:hint="eastAsia"/>
          <w:sz w:val="24"/>
          <w:szCs w:val="24"/>
          <w:lang w:eastAsia="zh-CN"/>
        </w:rPr>
        <w:t>3</w:t>
      </w:r>
      <w:r w:rsidR="00636D73">
        <w:rPr>
          <w:rFonts w:eastAsiaTheme="minorEastAsia" w:hint="eastAsia"/>
          <w:sz w:val="24"/>
          <w:szCs w:val="24"/>
          <w:lang w:eastAsia="zh-CN"/>
        </w:rPr>
        <w:t>次</w:t>
      </w:r>
      <w:r>
        <w:rPr>
          <w:rFonts w:eastAsiaTheme="minorEastAsia" w:hint="eastAsia"/>
          <w:sz w:val="24"/>
          <w:szCs w:val="24"/>
          <w:lang w:eastAsia="zh-CN"/>
        </w:rPr>
        <w:t>。信号管脚定义参见表一。</w:t>
      </w:r>
    </w:p>
    <w:p w:rsidR="002655DF" w:rsidRPr="002655DF" w:rsidRDefault="002655DF" w:rsidP="002655DF">
      <w:pPr>
        <w:ind w:firstLine="465"/>
        <w:rPr>
          <w:rFonts w:eastAsiaTheme="minorEastAsia"/>
          <w:sz w:val="24"/>
          <w:szCs w:val="24"/>
          <w:highlight w:val="yellow"/>
          <w:lang w:eastAsia="zh-CN"/>
        </w:rPr>
      </w:pP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 xml:space="preserve">5.  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报警信号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黄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色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LED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显示控制位：</w:t>
      </w:r>
    </w:p>
    <w:p w:rsidR="00E7182B" w:rsidRDefault="002655DF" w:rsidP="002655DF">
      <w:pPr>
        <w:ind w:leftChars="250" w:left="550" w:firstLineChars="150" w:firstLine="360"/>
        <w:rPr>
          <w:rFonts w:eastAsiaTheme="minorEastAsia"/>
          <w:sz w:val="24"/>
          <w:szCs w:val="24"/>
          <w:highlight w:val="yellow"/>
          <w:lang w:eastAsia="zh-CN"/>
        </w:rPr>
      </w:pP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MSP430FR5725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在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通过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UART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串口接收到来自主控板的中低级别报警信号时，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接通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黄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色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LED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显示，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低级别报警时黄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色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LED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常亮（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高电平“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1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”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）；中级别报警时</w:t>
      </w:r>
      <w:r w:rsidR="00636D73"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产生</w:t>
      </w:r>
      <w:r w:rsidR="00636D73"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0.4Hz-0.8Hz</w:t>
      </w:r>
      <w:r w:rsidR="00636D73">
        <w:rPr>
          <w:rFonts w:eastAsiaTheme="minorEastAsia" w:hint="eastAsia"/>
          <w:sz w:val="24"/>
          <w:szCs w:val="24"/>
          <w:highlight w:val="yellow"/>
          <w:lang w:eastAsia="zh-CN"/>
        </w:rPr>
        <w:t>（</w:t>
      </w:r>
      <w:r w:rsidR="00636D73">
        <w:rPr>
          <w:rFonts w:eastAsiaTheme="minorEastAsia" w:hint="eastAsia"/>
          <w:sz w:val="24"/>
          <w:szCs w:val="24"/>
          <w:highlight w:val="yellow"/>
          <w:lang w:eastAsia="zh-CN"/>
        </w:rPr>
        <w:t>0.5Hz</w:t>
      </w:r>
      <w:r w:rsidR="00636D73">
        <w:rPr>
          <w:rFonts w:eastAsiaTheme="minorEastAsia" w:hint="eastAsia"/>
          <w:sz w:val="24"/>
          <w:szCs w:val="24"/>
          <w:highlight w:val="yellow"/>
          <w:lang w:eastAsia="zh-CN"/>
        </w:rPr>
        <w:t>）</w:t>
      </w:r>
      <w:r w:rsidR="00636D73"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、</w:t>
      </w:r>
      <w:r w:rsidR="00636D73"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20%-60%</w:t>
      </w:r>
      <w:r w:rsidR="00636D73">
        <w:rPr>
          <w:rFonts w:eastAsiaTheme="minorEastAsia" w:hint="eastAsia"/>
          <w:sz w:val="24"/>
          <w:szCs w:val="24"/>
          <w:highlight w:val="yellow"/>
          <w:lang w:eastAsia="zh-CN"/>
        </w:rPr>
        <w:t>（</w:t>
      </w:r>
      <w:r w:rsidR="00636D73">
        <w:rPr>
          <w:rFonts w:eastAsiaTheme="minorEastAsia" w:hint="eastAsia"/>
          <w:sz w:val="24"/>
          <w:szCs w:val="24"/>
          <w:highlight w:val="yellow"/>
          <w:lang w:eastAsia="zh-CN"/>
        </w:rPr>
        <w:t>50%</w:t>
      </w:r>
      <w:r w:rsidR="00636D73">
        <w:rPr>
          <w:rFonts w:eastAsiaTheme="minorEastAsia" w:hint="eastAsia"/>
          <w:sz w:val="24"/>
          <w:szCs w:val="24"/>
          <w:highlight w:val="yellow"/>
          <w:lang w:eastAsia="zh-CN"/>
        </w:rPr>
        <w:t>）</w:t>
      </w:r>
      <w:r w:rsidR="00636D73"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占空比的方波信号控制黄色</w:t>
      </w:r>
      <w:r w:rsidR="00636D73"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LED</w:t>
      </w:r>
      <w:r w:rsidR="00636D73"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显示</w:t>
      </w:r>
      <w:r w:rsidR="00636D73">
        <w:rPr>
          <w:rFonts w:eastAsiaTheme="minorEastAsia" w:hint="eastAsia"/>
          <w:sz w:val="24"/>
          <w:szCs w:val="24"/>
          <w:highlight w:val="yellow"/>
          <w:lang w:eastAsia="zh-CN"/>
        </w:rPr>
        <w:t>。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在系统上电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自检过程中，可接通开启</w:t>
      </w:r>
      <w:r w:rsidR="00636D73">
        <w:rPr>
          <w:rFonts w:eastAsiaTheme="minorEastAsia" w:hint="eastAsia"/>
          <w:sz w:val="24"/>
          <w:szCs w:val="24"/>
          <w:highlight w:val="yellow"/>
          <w:lang w:eastAsia="zh-CN"/>
        </w:rPr>
        <w:t>黄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色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LED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显示或以低频闪烁</w:t>
      </w:r>
      <w:r w:rsidR="00636D73">
        <w:rPr>
          <w:rFonts w:eastAsiaTheme="minorEastAsia" w:hint="eastAsia"/>
          <w:sz w:val="24"/>
          <w:szCs w:val="24"/>
          <w:highlight w:val="yellow"/>
          <w:lang w:eastAsia="zh-CN"/>
        </w:rPr>
        <w:t>3</w:t>
      </w:r>
      <w:r w:rsidR="00636D73">
        <w:rPr>
          <w:rFonts w:eastAsiaTheme="minorEastAsia" w:hint="eastAsia"/>
          <w:sz w:val="24"/>
          <w:szCs w:val="24"/>
          <w:highlight w:val="yellow"/>
          <w:lang w:eastAsia="zh-CN"/>
        </w:rPr>
        <w:t>次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。信号管脚定义参见表一。</w:t>
      </w:r>
    </w:p>
    <w:p w:rsidR="00636D73" w:rsidRPr="002655DF" w:rsidRDefault="00636D73" w:rsidP="00636D73">
      <w:pPr>
        <w:ind w:firstLine="465"/>
        <w:rPr>
          <w:rFonts w:eastAsiaTheme="minorEastAsia"/>
          <w:sz w:val="24"/>
          <w:szCs w:val="24"/>
          <w:highlight w:val="yellow"/>
          <w:lang w:eastAsia="zh-CN"/>
        </w:rPr>
      </w:pPr>
      <w:r>
        <w:rPr>
          <w:rFonts w:eastAsiaTheme="minorEastAsia" w:hint="eastAsia"/>
          <w:sz w:val="24"/>
          <w:szCs w:val="24"/>
          <w:highlight w:val="yellow"/>
          <w:lang w:eastAsia="zh-CN"/>
        </w:rPr>
        <w:t>6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 xml:space="preserve">.  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报警信号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红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色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LED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显示控制位：</w:t>
      </w:r>
    </w:p>
    <w:p w:rsidR="00636D73" w:rsidRDefault="00636D73" w:rsidP="00636D73">
      <w:pPr>
        <w:ind w:leftChars="250" w:left="550" w:firstLineChars="150" w:firstLine="360"/>
        <w:rPr>
          <w:rFonts w:eastAsiaTheme="minorEastAsia"/>
          <w:sz w:val="24"/>
          <w:szCs w:val="24"/>
          <w:highlight w:val="yellow"/>
          <w:lang w:eastAsia="zh-CN"/>
        </w:rPr>
      </w:pP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MSP430FR5725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在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通过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UART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串口接收到来自主控板的高级别报警信号时，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产生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1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.4Hz-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2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.8Hz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（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2Hz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）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、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20%-60%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（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50%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）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占空比的方波信号控制</w:t>
      </w:r>
      <w:r w:rsidR="00C53EDA">
        <w:rPr>
          <w:rFonts w:eastAsiaTheme="minorEastAsia" w:hint="eastAsia"/>
          <w:sz w:val="24"/>
          <w:szCs w:val="24"/>
          <w:highlight w:val="yellow"/>
          <w:lang w:eastAsia="zh-CN"/>
        </w:rPr>
        <w:t>红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色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LED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显示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。</w:t>
      </w:r>
      <w:r w:rsidRPr="002655DF">
        <w:rPr>
          <w:rFonts w:eastAsiaTheme="minorEastAsia" w:hint="eastAsia"/>
          <w:sz w:val="24"/>
          <w:szCs w:val="24"/>
          <w:highlight w:val="yellow"/>
          <w:lang w:eastAsia="zh-CN"/>
        </w:rPr>
        <w:t>在系统上电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自检过程中，可接通开启</w:t>
      </w:r>
      <w:r w:rsidR="00C53EDA">
        <w:rPr>
          <w:rFonts w:eastAsiaTheme="minorEastAsia" w:hint="eastAsia"/>
          <w:sz w:val="24"/>
          <w:szCs w:val="24"/>
          <w:highlight w:val="yellow"/>
          <w:lang w:eastAsia="zh-CN"/>
        </w:rPr>
        <w:t>红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色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LED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显示或以低频闪烁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3</w:t>
      </w:r>
      <w:r>
        <w:rPr>
          <w:rFonts w:eastAsiaTheme="minorEastAsia" w:hint="eastAsia"/>
          <w:sz w:val="24"/>
          <w:szCs w:val="24"/>
          <w:highlight w:val="yellow"/>
          <w:lang w:eastAsia="zh-CN"/>
        </w:rPr>
        <w:t>次</w:t>
      </w:r>
      <w:r w:rsidRPr="00636D73">
        <w:rPr>
          <w:rFonts w:eastAsiaTheme="minorEastAsia" w:hint="eastAsia"/>
          <w:sz w:val="24"/>
          <w:szCs w:val="24"/>
          <w:highlight w:val="yellow"/>
          <w:lang w:eastAsia="zh-CN"/>
        </w:rPr>
        <w:t>。信号管脚定义参见表一。</w:t>
      </w:r>
    </w:p>
    <w:p w:rsidR="00C53EDA" w:rsidRPr="00636D73" w:rsidRDefault="00C53EDA" w:rsidP="00636D73">
      <w:pPr>
        <w:ind w:leftChars="250" w:left="550" w:firstLineChars="150" w:firstLine="360"/>
        <w:rPr>
          <w:rFonts w:eastAsiaTheme="minorEastAsia"/>
          <w:sz w:val="24"/>
          <w:szCs w:val="24"/>
          <w:highlight w:val="yellow"/>
          <w:lang w:eastAsia="zh-CN"/>
        </w:rPr>
      </w:pPr>
    </w:p>
    <w:sectPr w:rsidR="00C53EDA" w:rsidRPr="00636D73" w:rsidSect="00D16A69">
      <w:headerReference w:type="default" r:id="rId11"/>
      <w:footerReference w:type="default" r:id="rId12"/>
      <w:pgSz w:w="11906" w:h="16838"/>
      <w:pgMar w:top="1134" w:right="1077" w:bottom="1134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EFB" w:rsidRDefault="00472EFB" w:rsidP="00B4614A">
      <w:pPr>
        <w:spacing w:after="0" w:line="240" w:lineRule="auto"/>
      </w:pPr>
      <w:r>
        <w:separator/>
      </w:r>
    </w:p>
  </w:endnote>
  <w:endnote w:type="continuationSeparator" w:id="1">
    <w:p w:rsidR="00472EFB" w:rsidRDefault="00472EFB" w:rsidP="00B4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2B" w:rsidRDefault="00E7182B" w:rsidP="00E04934">
    <w:pPr>
      <w:pStyle w:val="a4"/>
      <w:pBdr>
        <w:top w:val="thinThickSmallGap" w:sz="24" w:space="1" w:color="622423" w:themeColor="accent2" w:themeShade="7F"/>
      </w:pBdr>
    </w:pPr>
    <w:r>
      <w:rPr>
        <w:rFonts w:asciiTheme="majorHAnsi" w:hAnsiTheme="majorHAnsi" w:hint="eastAsia"/>
      </w:rPr>
      <w:t>设计文件不得外传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fldSimple w:instr=" PAGE   \* MERGEFORMAT ">
      <w:r w:rsidR="00C32642" w:rsidRPr="00C32642">
        <w:rPr>
          <w:rFonts w:asciiTheme="majorHAnsi" w:hAnsiTheme="majorHAnsi"/>
          <w:noProof/>
          <w:lang w:val="zh-CN"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EFB" w:rsidRDefault="00472EFB" w:rsidP="00B4614A">
      <w:pPr>
        <w:spacing w:after="0" w:line="240" w:lineRule="auto"/>
      </w:pPr>
      <w:r>
        <w:separator/>
      </w:r>
    </w:p>
  </w:footnote>
  <w:footnote w:type="continuationSeparator" w:id="1">
    <w:p w:rsidR="00472EFB" w:rsidRDefault="00472EFB" w:rsidP="00B46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7182B" w:rsidRDefault="00E7182B" w:rsidP="00E04934">
        <w:pPr>
          <w:pStyle w:val="a3"/>
          <w:pBdr>
            <w:bottom w:val="thickThinSmallGap" w:sz="24" w:space="1" w:color="622423" w:themeColor="accent2" w:themeShade="7F"/>
          </w:pBdr>
          <w:rPr>
            <w:sz w:val="32"/>
            <w:szCs w:val="32"/>
          </w:rPr>
        </w:pPr>
        <w:r w:rsidRPr="00AA0FFD">
          <w:t>P</w:t>
        </w:r>
        <w:r>
          <w:rPr>
            <w:rFonts w:hint="eastAsia"/>
          </w:rPr>
          <w:t>M</w:t>
        </w:r>
        <w:r w:rsidRPr="00AA0FFD">
          <w:t>-</w:t>
        </w:r>
        <w:r>
          <w:rPr>
            <w:rFonts w:hint="eastAsia"/>
          </w:rPr>
          <w:t>MCU-SRS</w:t>
        </w:r>
        <w:r>
          <w:rPr>
            <w:rFonts w:hint="eastAsia"/>
          </w:rPr>
          <w:t>电源管理</w:t>
        </w:r>
        <w:r>
          <w:rPr>
            <w:rFonts w:hint="eastAsia"/>
          </w:rPr>
          <w:t>MCU</w:t>
        </w:r>
        <w:r w:rsidR="006A6575">
          <w:rPr>
            <w:rFonts w:hint="eastAsia"/>
          </w:rPr>
          <w:t>软件功能</w:t>
        </w:r>
        <w:r>
          <w:rPr>
            <w:rFonts w:hint="eastAsia"/>
          </w:rPr>
          <w:t>设计要求</w:t>
        </w:r>
        <w:r w:rsidRPr="00AA0FFD">
          <w:t xml:space="preserve"> </w:t>
        </w:r>
        <w:r w:rsidR="006A6575">
          <w:rPr>
            <w:rFonts w:hint="eastAsia"/>
          </w:rPr>
          <w:t xml:space="preserve"> </w:t>
        </w:r>
        <w:r w:rsidRPr="00AA0FFD">
          <w:t xml:space="preserve">   </w:t>
        </w:r>
        <w:r>
          <w:rPr>
            <w:rFonts w:hint="eastAsia"/>
          </w:rPr>
          <w:t xml:space="preserve">                                 </w:t>
        </w:r>
        <w:r w:rsidRPr="00AA0FFD">
          <w:t xml:space="preserve">     </w:t>
        </w:r>
        <w:r>
          <w:rPr>
            <w:rFonts w:hint="eastAsia"/>
          </w:rPr>
          <w:t>D</w:t>
        </w:r>
        <w:r w:rsidRPr="00AA0FFD">
          <w:t>D-VK-</w:t>
        </w:r>
        <w:r>
          <w:rPr>
            <w:rFonts w:hint="eastAsia"/>
          </w:rPr>
          <w:t>xxx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58F0"/>
    <w:multiLevelType w:val="hybridMultilevel"/>
    <w:tmpl w:val="68C005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2B843D2"/>
    <w:multiLevelType w:val="hybridMultilevel"/>
    <w:tmpl w:val="4928FBE4"/>
    <w:lvl w:ilvl="0" w:tplc="A03C8AE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730AD3"/>
    <w:multiLevelType w:val="hybridMultilevel"/>
    <w:tmpl w:val="35B48B10"/>
    <w:lvl w:ilvl="0" w:tplc="94F4FDF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AE2235"/>
    <w:multiLevelType w:val="hybridMultilevel"/>
    <w:tmpl w:val="071CFC1C"/>
    <w:lvl w:ilvl="0" w:tplc="4A46C0AC">
      <w:start w:val="1"/>
      <w:numFmt w:val="decimal"/>
      <w:lvlText w:val="%1）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4">
    <w:nsid w:val="37A447D2"/>
    <w:multiLevelType w:val="multilevel"/>
    <w:tmpl w:val="23E693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B95769B"/>
    <w:multiLevelType w:val="hybridMultilevel"/>
    <w:tmpl w:val="D4C043C4"/>
    <w:lvl w:ilvl="0" w:tplc="C5E4555A">
      <w:start w:val="1"/>
      <w:numFmt w:val="decimal"/>
      <w:lvlText w:val="%1）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6">
    <w:nsid w:val="761716DE"/>
    <w:multiLevelType w:val="hybridMultilevel"/>
    <w:tmpl w:val="FE9E8168"/>
    <w:lvl w:ilvl="0" w:tplc="F7D2CB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14A"/>
    <w:rsid w:val="00016567"/>
    <w:rsid w:val="00054C63"/>
    <w:rsid w:val="00055237"/>
    <w:rsid w:val="0006380E"/>
    <w:rsid w:val="000C0BD7"/>
    <w:rsid w:val="000C7FC9"/>
    <w:rsid w:val="000F3DF9"/>
    <w:rsid w:val="00121019"/>
    <w:rsid w:val="00125EE9"/>
    <w:rsid w:val="0019224F"/>
    <w:rsid w:val="001B5A42"/>
    <w:rsid w:val="001E2AD8"/>
    <w:rsid w:val="00224BED"/>
    <w:rsid w:val="00263B46"/>
    <w:rsid w:val="002655DF"/>
    <w:rsid w:val="00277903"/>
    <w:rsid w:val="002B1D67"/>
    <w:rsid w:val="003069D7"/>
    <w:rsid w:val="003C44EB"/>
    <w:rsid w:val="003D2CB1"/>
    <w:rsid w:val="00443A0F"/>
    <w:rsid w:val="00472EFB"/>
    <w:rsid w:val="004A7558"/>
    <w:rsid w:val="004B0846"/>
    <w:rsid w:val="004D7CB6"/>
    <w:rsid w:val="004F420D"/>
    <w:rsid w:val="00514E3D"/>
    <w:rsid w:val="005268D9"/>
    <w:rsid w:val="00542918"/>
    <w:rsid w:val="005461BA"/>
    <w:rsid w:val="00590C34"/>
    <w:rsid w:val="00606EB6"/>
    <w:rsid w:val="00636D73"/>
    <w:rsid w:val="00641FCC"/>
    <w:rsid w:val="00655431"/>
    <w:rsid w:val="006A6575"/>
    <w:rsid w:val="006C7B63"/>
    <w:rsid w:val="00710142"/>
    <w:rsid w:val="00727259"/>
    <w:rsid w:val="00727F6E"/>
    <w:rsid w:val="00774BFA"/>
    <w:rsid w:val="00790228"/>
    <w:rsid w:val="007908CC"/>
    <w:rsid w:val="007D6CD2"/>
    <w:rsid w:val="007E5B87"/>
    <w:rsid w:val="00846595"/>
    <w:rsid w:val="008809DE"/>
    <w:rsid w:val="008B270C"/>
    <w:rsid w:val="009278ED"/>
    <w:rsid w:val="009502ED"/>
    <w:rsid w:val="00954EDF"/>
    <w:rsid w:val="009701F6"/>
    <w:rsid w:val="00997A31"/>
    <w:rsid w:val="00A0582A"/>
    <w:rsid w:val="00A22786"/>
    <w:rsid w:val="00A47264"/>
    <w:rsid w:val="00A63928"/>
    <w:rsid w:val="00A657AD"/>
    <w:rsid w:val="00A72204"/>
    <w:rsid w:val="00A72BAB"/>
    <w:rsid w:val="00AA0FFD"/>
    <w:rsid w:val="00AB514F"/>
    <w:rsid w:val="00AC39EF"/>
    <w:rsid w:val="00AC67A5"/>
    <w:rsid w:val="00AF7CFD"/>
    <w:rsid w:val="00B15F26"/>
    <w:rsid w:val="00B4614A"/>
    <w:rsid w:val="00B525D1"/>
    <w:rsid w:val="00B67C75"/>
    <w:rsid w:val="00B8508B"/>
    <w:rsid w:val="00B96204"/>
    <w:rsid w:val="00BA3D83"/>
    <w:rsid w:val="00BB26B6"/>
    <w:rsid w:val="00BE2445"/>
    <w:rsid w:val="00C03D3E"/>
    <w:rsid w:val="00C14F1C"/>
    <w:rsid w:val="00C32642"/>
    <w:rsid w:val="00C53EDA"/>
    <w:rsid w:val="00C66F3F"/>
    <w:rsid w:val="00C711F2"/>
    <w:rsid w:val="00C72AE3"/>
    <w:rsid w:val="00C75E2F"/>
    <w:rsid w:val="00D16A69"/>
    <w:rsid w:val="00D25885"/>
    <w:rsid w:val="00D25F7A"/>
    <w:rsid w:val="00D270C4"/>
    <w:rsid w:val="00D40E8C"/>
    <w:rsid w:val="00D517E9"/>
    <w:rsid w:val="00D65BC0"/>
    <w:rsid w:val="00D66307"/>
    <w:rsid w:val="00DE55F0"/>
    <w:rsid w:val="00E04934"/>
    <w:rsid w:val="00E410EC"/>
    <w:rsid w:val="00E57EBB"/>
    <w:rsid w:val="00E7182B"/>
    <w:rsid w:val="00E876EE"/>
    <w:rsid w:val="00EA47F3"/>
    <w:rsid w:val="00EB37D4"/>
    <w:rsid w:val="00EB72E3"/>
    <w:rsid w:val="00EF4210"/>
    <w:rsid w:val="00F62727"/>
    <w:rsid w:val="00F87945"/>
    <w:rsid w:val="00FB5659"/>
    <w:rsid w:val="00FE1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431"/>
    <w:pPr>
      <w:spacing w:after="200" w:line="276" w:lineRule="auto"/>
    </w:pPr>
    <w:rPr>
      <w:rFonts w:ascii="Calibri" w:eastAsia="Calibri" w:hAnsi="Calibri" w:cs="Calibri"/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880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93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</w:pPr>
    <w:rPr>
      <w:rFonts w:asciiTheme="majorHAnsi" w:eastAsiaTheme="majorEastAsia" w:hAnsiTheme="majorHAnsi" w:cstheme="majorBidi"/>
      <w:kern w:val="2"/>
      <w:sz w:val="21"/>
      <w:szCs w:val="21"/>
      <w:lang w:eastAsia="zh-CN"/>
    </w:rPr>
  </w:style>
  <w:style w:type="character" w:customStyle="1" w:styleId="Char">
    <w:name w:val="页眉 Char"/>
    <w:basedOn w:val="a0"/>
    <w:link w:val="a3"/>
    <w:uiPriority w:val="99"/>
    <w:rsid w:val="00E04934"/>
    <w:rPr>
      <w:rFonts w:asciiTheme="majorHAnsi" w:eastAsiaTheme="majorEastAsia" w:hAnsiTheme="majorHAnsi" w:cstheme="majorBidi"/>
      <w:szCs w:val="21"/>
    </w:rPr>
  </w:style>
  <w:style w:type="paragraph" w:styleId="a4">
    <w:name w:val="footer"/>
    <w:basedOn w:val="a"/>
    <w:link w:val="Char0"/>
    <w:uiPriority w:val="99"/>
    <w:unhideWhenUsed/>
    <w:rsid w:val="00B461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1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61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614A"/>
    <w:rPr>
      <w:sz w:val="18"/>
      <w:szCs w:val="18"/>
    </w:rPr>
  </w:style>
  <w:style w:type="paragraph" w:customStyle="1" w:styleId="NormalBlock">
    <w:name w:val="Normal Block"/>
    <w:basedOn w:val="a"/>
    <w:uiPriority w:val="99"/>
    <w:rsid w:val="00655431"/>
    <w:pPr>
      <w:keepLines/>
      <w:tabs>
        <w:tab w:val="left" w:pos="288"/>
      </w:tabs>
      <w:spacing w:before="40" w:after="4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8809DE"/>
    <w:rPr>
      <w:rFonts w:ascii="Calibri" w:eastAsia="Calibri" w:hAnsi="Calibri" w:cs="Calibri"/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809D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8809DE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8809DE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8809DE"/>
    <w:pPr>
      <w:spacing w:after="0"/>
      <w:ind w:left="440"/>
    </w:pPr>
    <w:rPr>
      <w:rFonts w:asciiTheme="minorHAnsi" w:hAnsi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8809DE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069D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069D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069D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069D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069D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069D7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a7">
    <w:name w:val="List Paragraph"/>
    <w:basedOn w:val="a"/>
    <w:uiPriority w:val="34"/>
    <w:qFormat/>
    <w:rsid w:val="00790228"/>
    <w:pPr>
      <w:ind w:firstLineChars="200" w:firstLine="420"/>
    </w:pPr>
  </w:style>
  <w:style w:type="character" w:customStyle="1" w:styleId="keyword">
    <w:name w:val="keyword"/>
    <w:basedOn w:val="a0"/>
    <w:rsid w:val="00AA0FFD"/>
  </w:style>
  <w:style w:type="table" w:styleId="a8">
    <w:name w:val="Table Grid"/>
    <w:basedOn w:val="a1"/>
    <w:uiPriority w:val="99"/>
    <w:rsid w:val="00AA0FFD"/>
    <w:rPr>
      <w:rFonts w:ascii="Calibri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8C4C9-18EA-49B2-851C-46F85B3D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10</Pages>
  <Words>1099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PM-MCU-SRS电源管理MCU软件功能设计要求                                           DD-VK-xxx</dc:title>
  <dc:creator>user</dc:creator>
  <cp:lastModifiedBy>MaWanyu</cp:lastModifiedBy>
  <cp:revision>13</cp:revision>
  <dcterms:created xsi:type="dcterms:W3CDTF">2014-04-17T09:22:00Z</dcterms:created>
  <dcterms:modified xsi:type="dcterms:W3CDTF">2014-05-30T07:38:00Z</dcterms:modified>
</cp:coreProperties>
</file>